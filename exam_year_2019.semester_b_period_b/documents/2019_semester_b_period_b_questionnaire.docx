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0C82" w14:textId="5DD86901" w:rsidR="00FD5B19" w:rsidRPr="00FD5B19" w:rsidRDefault="00FD5B19" w:rsidP="00CC75C4">
      <w:pPr>
        <w:spacing w:after="200" w:line="276" w:lineRule="auto"/>
        <w:jc w:val="both"/>
        <w:rPr>
          <w:rFonts w:ascii="Arial" w:hAnsi="Arial" w:cs="Arial" w:hint="cs"/>
          <w:b/>
          <w:bCs/>
          <w:color w:val="FF0000"/>
          <w:rtl/>
        </w:rPr>
      </w:pPr>
      <w:r w:rsidRPr="00FD5B19">
        <w:rPr>
          <w:rFonts w:ascii="Arial" w:hAnsi="Arial" w:cs="Arial" w:hint="cs"/>
          <w:b/>
          <w:bCs/>
          <w:color w:val="FF0000"/>
          <w:rtl/>
        </w:rPr>
        <w:t xml:space="preserve">שאלון </w:t>
      </w:r>
      <w:r w:rsidRPr="00FD5B19">
        <w:rPr>
          <w:rFonts w:ascii="Arial" w:hAnsi="Arial" w:cs="Arial"/>
          <w:b/>
          <w:bCs/>
          <w:color w:val="FF0000"/>
        </w:rPr>
        <w:t>Y</w:t>
      </w:r>
    </w:p>
    <w:p w14:paraId="788202FD" w14:textId="0A9366D1" w:rsidR="00CC75C4" w:rsidRPr="00CC75C4" w:rsidRDefault="00CC75C4" w:rsidP="00CC75C4">
      <w:pPr>
        <w:spacing w:after="200" w:line="276" w:lineRule="auto"/>
        <w:jc w:val="both"/>
        <w:rPr>
          <w:rFonts w:ascii="Arial" w:hAnsi="Arial" w:cs="Arial"/>
          <w:b/>
          <w:bCs/>
          <w:rtl/>
        </w:rPr>
      </w:pPr>
      <w:r w:rsidRPr="00CC75C4">
        <w:rPr>
          <w:rFonts w:ascii="Arial" w:hAnsi="Arial" w:cs="Arial" w:hint="cs"/>
          <w:b/>
          <w:bCs/>
          <w:rtl/>
        </w:rPr>
        <w:t>שאלה 1</w:t>
      </w:r>
      <w:r w:rsidR="00351345">
        <w:rPr>
          <w:rFonts w:ascii="Arial" w:hAnsi="Arial" w:cs="Arial" w:hint="cs"/>
          <w:b/>
          <w:bCs/>
          <w:rtl/>
        </w:rPr>
        <w:t xml:space="preserve"> (50 נקודות)</w:t>
      </w:r>
    </w:p>
    <w:p w14:paraId="543BDD18" w14:textId="3B738AAA" w:rsidR="00CC75C4" w:rsidRDefault="00CC75C4" w:rsidP="00904CB4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בשאלה זו ננהל נתונים של </w:t>
      </w:r>
      <w:r w:rsidR="00CA4BA0">
        <w:rPr>
          <w:rFonts w:ascii="Arial" w:hAnsi="Arial" w:cs="Arial" w:hint="cs"/>
          <w:rtl/>
        </w:rPr>
        <w:t>תחרות כלבים</w:t>
      </w:r>
      <w:r>
        <w:rPr>
          <w:rFonts w:ascii="Arial" w:hAnsi="Arial" w:cs="Arial"/>
          <w:rtl/>
        </w:rPr>
        <w:t>, ולכן נעבוד עם 3 מחלקות</w:t>
      </w:r>
      <w:r w:rsidR="00CA4BA0">
        <w:rPr>
          <w:rFonts w:ascii="Arial" w:hAnsi="Arial" w:cs="Arial"/>
        </w:rPr>
        <w:t>Dog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, </w:t>
      </w:r>
      <w:r w:rsidR="009B02CF" w:rsidRPr="009B02CF">
        <w:rPr>
          <w:rFonts w:ascii="Arial" w:hAnsi="Arial" w:cs="Arial"/>
        </w:rPr>
        <w:t>ExercisesGrade</w:t>
      </w:r>
      <w:r w:rsidR="00CA4B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 xml:space="preserve"> ו- </w:t>
      </w:r>
      <w:r w:rsidR="00904CB4" w:rsidRPr="00904CB4">
        <w:rPr>
          <w:rFonts w:ascii="Arial" w:hAnsi="Arial" w:cs="Arial"/>
        </w:rPr>
        <w:t>DogContest</w:t>
      </w:r>
      <w:r>
        <w:rPr>
          <w:rFonts w:ascii="Arial" w:hAnsi="Arial" w:cs="Arial"/>
          <w:rtl/>
        </w:rPr>
        <w:t>.</w:t>
      </w:r>
    </w:p>
    <w:p w14:paraId="77E0DA3D" w14:textId="4B77A8EA" w:rsidR="00904CB4" w:rsidRDefault="00FE3154" w:rsidP="005604DD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הקבצים נמצאים ב </w:t>
      </w:r>
      <w:r>
        <w:rPr>
          <w:rFonts w:ascii="Arial" w:hAnsi="Arial" w:cs="Arial"/>
        </w:rPr>
        <w:t>package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question_1</w:t>
      </w:r>
      <w:r w:rsidR="00904CB4">
        <w:rPr>
          <w:rFonts w:ascii="Arial" w:hAnsi="Arial" w:cs="Arial" w:hint="cs"/>
          <w:rtl/>
        </w:rPr>
        <w:t>.</w:t>
      </w:r>
    </w:p>
    <w:p w14:paraId="1B6A5504" w14:textId="5FA49C3E" w:rsidR="00CC75C4" w:rsidRDefault="00CC75C4" w:rsidP="007A792D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u w:val="single"/>
          <w:rtl/>
        </w:rPr>
        <w:t>המחלקה</w:t>
      </w:r>
      <w:r w:rsidR="00BE52AB" w:rsidRPr="00FE3154">
        <w:rPr>
          <w:rFonts w:ascii="Arial" w:hAnsi="Arial" w:cs="Arial"/>
          <w:u w:val="single"/>
        </w:rPr>
        <w:t xml:space="preserve">Dog </w:t>
      </w:r>
      <w:r>
        <w:rPr>
          <w:rFonts w:ascii="Arial" w:hAnsi="Arial" w:cs="Arial"/>
          <w:rtl/>
        </w:rPr>
        <w:t>:</w:t>
      </w:r>
      <w:r w:rsidR="00BE52AB">
        <w:rPr>
          <w:rFonts w:ascii="Arial" w:hAnsi="Arial" w:cs="Arial"/>
        </w:rPr>
        <w:t xml:space="preserve"> </w:t>
      </w:r>
      <w:r w:rsidR="00BE52AB">
        <w:rPr>
          <w:rFonts w:ascii="Arial" w:hAnsi="Arial" w:cs="Arial" w:hint="cs"/>
          <w:rtl/>
        </w:rPr>
        <w:t>שכרגע מכילה</w:t>
      </w:r>
      <w:r w:rsidR="00BE52AB">
        <w:rPr>
          <w:rFonts w:ascii="Arial" w:hAnsi="Arial" w:cs="Arial"/>
        </w:rPr>
        <w:t xml:space="preserve">enum </w:t>
      </w:r>
      <w:r w:rsidR="00BE52AB">
        <w:rPr>
          <w:rFonts w:ascii="Arial" w:hAnsi="Arial" w:cs="Arial" w:hint="cs"/>
          <w:rtl/>
        </w:rPr>
        <w:t xml:space="preserve"> עם סוגי כלבים</w:t>
      </w:r>
      <w:r w:rsidR="000100EA">
        <w:rPr>
          <w:rFonts w:ascii="Arial" w:hAnsi="Arial" w:cs="Arial" w:hint="cs"/>
          <w:rtl/>
        </w:rPr>
        <w:t>, קבוע לשם ברירת מחדל לכלב,</w:t>
      </w:r>
      <w:r w:rsidR="00A9156B">
        <w:rPr>
          <w:rFonts w:ascii="Arial" w:hAnsi="Arial" w:cs="Arial" w:hint="cs"/>
          <w:rtl/>
        </w:rPr>
        <w:t xml:space="preserve"> קב</w:t>
      </w:r>
      <w:r w:rsidR="008C7651">
        <w:rPr>
          <w:rFonts w:ascii="Arial" w:hAnsi="Arial" w:cs="Arial" w:hint="cs"/>
          <w:rtl/>
        </w:rPr>
        <w:t>ו</w:t>
      </w:r>
      <w:r w:rsidR="00A9156B">
        <w:rPr>
          <w:rFonts w:ascii="Arial" w:hAnsi="Arial" w:cs="Arial" w:hint="cs"/>
          <w:rtl/>
        </w:rPr>
        <w:t xml:space="preserve">ע מספר התרגילים </w:t>
      </w:r>
      <w:r w:rsidR="00911347">
        <w:rPr>
          <w:rFonts w:ascii="Arial" w:hAnsi="Arial" w:cs="Arial" w:hint="cs"/>
          <w:rtl/>
        </w:rPr>
        <w:t>המקסימאלי שכלב יכול להתחרות בהם</w:t>
      </w:r>
      <w:r w:rsidR="000100EA">
        <w:rPr>
          <w:rFonts w:ascii="Arial" w:hAnsi="Arial" w:cs="Arial" w:hint="cs"/>
          <w:rtl/>
        </w:rPr>
        <w:t>,</w:t>
      </w:r>
      <w:r w:rsidR="00FE3154">
        <w:rPr>
          <w:rFonts w:ascii="Arial" w:hAnsi="Arial" w:cs="Arial" w:hint="cs"/>
          <w:rtl/>
        </w:rPr>
        <w:t xml:space="preserve"> </w:t>
      </w:r>
      <w:r w:rsidR="000100EA">
        <w:rPr>
          <w:rFonts w:ascii="Arial" w:hAnsi="Arial" w:cs="Arial" w:hint="cs"/>
          <w:rtl/>
        </w:rPr>
        <w:t>שדה לשם הכלב</w:t>
      </w:r>
      <w:r w:rsidR="007A792D">
        <w:rPr>
          <w:rFonts w:ascii="Arial" w:hAnsi="Arial" w:cs="Arial" w:hint="cs"/>
          <w:rtl/>
        </w:rPr>
        <w:t>, מספר ת"ז של הכלב</w:t>
      </w:r>
      <w:r w:rsidR="00FE3154">
        <w:rPr>
          <w:rFonts w:ascii="Arial" w:hAnsi="Arial" w:cs="Arial" w:hint="cs"/>
          <w:rtl/>
        </w:rPr>
        <w:t>,</w:t>
      </w:r>
      <w:r w:rsidR="007A792D">
        <w:rPr>
          <w:rFonts w:ascii="Arial" w:hAnsi="Arial" w:cs="Arial" w:hint="cs"/>
          <w:rtl/>
        </w:rPr>
        <w:t xml:space="preserve"> מספר הניצחונות בעבר של הכלב</w:t>
      </w:r>
      <w:r w:rsidR="008C7651">
        <w:rPr>
          <w:rFonts w:ascii="Arial" w:hAnsi="Arial" w:cs="Arial" w:hint="cs"/>
          <w:rtl/>
        </w:rPr>
        <w:t>,</w:t>
      </w:r>
      <w:r w:rsidR="007A792D">
        <w:rPr>
          <w:rFonts w:ascii="Arial" w:hAnsi="Arial" w:cs="Arial" w:hint="cs"/>
          <w:rtl/>
        </w:rPr>
        <w:t xml:space="preserve"> מספר ההפסדים של הכלב</w:t>
      </w:r>
      <w:r w:rsidR="008C7651">
        <w:rPr>
          <w:rFonts w:ascii="Arial" w:hAnsi="Arial" w:cs="Arial" w:hint="cs"/>
          <w:rtl/>
        </w:rPr>
        <w:t>,</w:t>
      </w:r>
      <w:r w:rsidR="007A792D">
        <w:rPr>
          <w:rFonts w:ascii="Arial" w:hAnsi="Arial" w:cs="Arial" w:hint="cs"/>
          <w:rtl/>
        </w:rPr>
        <w:t xml:space="preserve"> </w:t>
      </w:r>
      <w:r w:rsidR="00904CB4">
        <w:rPr>
          <w:rFonts w:ascii="Arial" w:hAnsi="Arial" w:cs="Arial" w:hint="cs"/>
          <w:rtl/>
        </w:rPr>
        <w:t>ואובייק</w:t>
      </w:r>
      <w:r w:rsidR="00904CB4">
        <w:rPr>
          <w:rFonts w:ascii="Arial" w:hAnsi="Arial" w:cs="Arial" w:hint="eastAsia"/>
          <w:rtl/>
        </w:rPr>
        <w:t>ט</w:t>
      </w:r>
      <w:r w:rsidR="00911347">
        <w:rPr>
          <w:rFonts w:ascii="Arial" w:hAnsi="Arial" w:cs="Arial" w:hint="cs"/>
          <w:rtl/>
        </w:rPr>
        <w:t xml:space="preserve"> מסוג</w:t>
      </w:r>
      <w:r w:rsidR="00904CB4">
        <w:rPr>
          <w:rFonts w:ascii="Arial" w:hAnsi="Arial" w:cs="Arial" w:hint="cs"/>
          <w:rtl/>
        </w:rPr>
        <w:t xml:space="preserve"> </w:t>
      </w:r>
      <w:r w:rsidR="00904CB4">
        <w:rPr>
          <w:rFonts w:ascii="Arial" w:hAnsi="Arial" w:cs="Arial"/>
          <w:u w:val="single"/>
        </w:rPr>
        <w:t>ExerciseGrades</w:t>
      </w:r>
      <w:r w:rsidR="00911347">
        <w:rPr>
          <w:rFonts w:ascii="Arial" w:hAnsi="Arial" w:cs="Arial" w:hint="cs"/>
          <w:rtl/>
        </w:rPr>
        <w:t xml:space="preserve"> </w:t>
      </w:r>
      <w:r w:rsidR="007A792D">
        <w:rPr>
          <w:rFonts w:ascii="Arial" w:hAnsi="Arial" w:cs="Arial"/>
        </w:rPr>
        <w:t>.</w:t>
      </w:r>
      <w:r w:rsidR="007A792D">
        <w:rPr>
          <w:rFonts w:ascii="Arial" w:hAnsi="Arial" w:cs="Arial" w:hint="cs"/>
          <w:rtl/>
        </w:rPr>
        <w:t xml:space="preserve"> בנוסף</w:t>
      </w:r>
      <w:r w:rsidR="008C7651">
        <w:rPr>
          <w:rFonts w:ascii="Arial" w:hAnsi="Arial" w:cs="Arial" w:hint="cs"/>
          <w:rtl/>
        </w:rPr>
        <w:t>,</w:t>
      </w:r>
      <w:r w:rsidR="007A792D">
        <w:rPr>
          <w:rFonts w:ascii="Arial" w:hAnsi="Arial" w:cs="Arial" w:hint="cs"/>
          <w:rtl/>
        </w:rPr>
        <w:t xml:space="preserve"> יש שיטה לשמירת האובייק</w:t>
      </w:r>
      <w:r w:rsidR="007A792D">
        <w:rPr>
          <w:rFonts w:ascii="Arial" w:hAnsi="Arial" w:cs="Arial" w:hint="eastAsia"/>
          <w:rtl/>
        </w:rPr>
        <w:t>ט</w:t>
      </w:r>
      <w:r w:rsidR="007A792D">
        <w:rPr>
          <w:rFonts w:ascii="Arial" w:hAnsi="Arial" w:cs="Arial" w:hint="cs"/>
          <w:rtl/>
        </w:rPr>
        <w:t xml:space="preserve"> לקובץ </w:t>
      </w:r>
      <w:bookmarkStart w:id="0" w:name="_GoBack"/>
      <w:bookmarkEnd w:id="0"/>
      <w:r w:rsidR="007A792D">
        <w:rPr>
          <w:rFonts w:ascii="Arial" w:hAnsi="Arial" w:cs="Arial" w:hint="cs"/>
          <w:rtl/>
        </w:rPr>
        <w:t xml:space="preserve">וחתימה של שיטה </w:t>
      </w:r>
      <w:r w:rsidR="007A792D">
        <w:rPr>
          <w:rFonts w:ascii="Arial" w:hAnsi="Arial" w:cs="Arial"/>
        </w:rPr>
        <w:t xml:space="preserve">getName() </w:t>
      </w:r>
      <w:r w:rsidR="00247FB1">
        <w:rPr>
          <w:rFonts w:ascii="Arial" w:hAnsi="Arial" w:cs="Arial" w:hint="cs"/>
          <w:rtl/>
        </w:rPr>
        <w:t xml:space="preserve"> </w:t>
      </w:r>
      <w:r w:rsidR="007A792D">
        <w:rPr>
          <w:rFonts w:ascii="Arial" w:hAnsi="Arial" w:cs="Arial"/>
        </w:rPr>
        <w:t xml:space="preserve"> )</w:t>
      </w:r>
      <w:r w:rsidR="00A50F08">
        <w:rPr>
          <w:rFonts w:ascii="Arial" w:hAnsi="Arial" w:cs="Arial" w:hint="cs"/>
          <w:rtl/>
        </w:rPr>
        <w:t>שאינה ממומשת</w:t>
      </w:r>
      <w:r w:rsidR="007A792D">
        <w:rPr>
          <w:rFonts w:ascii="Arial" w:hAnsi="Arial" w:cs="Arial" w:hint="cs"/>
          <w:rtl/>
        </w:rPr>
        <w:t>)</w:t>
      </w:r>
      <w:r w:rsidR="008C7651">
        <w:rPr>
          <w:rFonts w:ascii="Arial" w:hAnsi="Arial" w:cs="Arial" w:hint="cs"/>
          <w:rtl/>
        </w:rPr>
        <w:t>.</w:t>
      </w:r>
    </w:p>
    <w:p w14:paraId="59695BDE" w14:textId="371C8C17" w:rsidR="00CC75C4" w:rsidRPr="00AA0A06" w:rsidRDefault="00BE52AB" w:rsidP="00FE3154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/>
          <w:u w:val="single"/>
          <w:rtl/>
        </w:rPr>
        <w:t>המחלקה</w:t>
      </w:r>
      <w:r>
        <w:rPr>
          <w:rFonts w:ascii="Arial" w:hAnsi="Arial" w:cs="Arial"/>
          <w:u w:val="single"/>
        </w:rPr>
        <w:t>Exercise</w:t>
      </w:r>
      <w:r w:rsidR="002D3F15">
        <w:rPr>
          <w:rFonts w:ascii="Arial" w:hAnsi="Arial" w:cs="Arial"/>
          <w:u w:val="single"/>
        </w:rPr>
        <w:t>Grades</w:t>
      </w:r>
      <w:r>
        <w:rPr>
          <w:rFonts w:ascii="Arial" w:hAnsi="Arial" w:cs="Arial"/>
          <w:u w:val="single"/>
        </w:rPr>
        <w:t xml:space="preserve"> </w:t>
      </w:r>
      <w:r w:rsidR="00AA0A06" w:rsidRPr="00C61B99">
        <w:rPr>
          <w:rFonts w:ascii="Arial" w:hAnsi="Arial" w:cs="Arial" w:hint="cs"/>
          <w:rtl/>
        </w:rPr>
        <w:t>:</w:t>
      </w:r>
      <w:r w:rsidR="00AA0A06" w:rsidRPr="00AA0A06">
        <w:rPr>
          <w:rFonts w:ascii="Arial" w:hAnsi="Arial" w:cs="Arial"/>
          <w:rtl/>
        </w:rPr>
        <w:t xml:space="preserve"> </w:t>
      </w:r>
      <w:r w:rsidR="00AA0A06" w:rsidRPr="00AA0A06">
        <w:rPr>
          <w:rFonts w:ascii="Arial" w:hAnsi="Arial" w:cs="Arial" w:hint="cs"/>
          <w:rtl/>
        </w:rPr>
        <w:t xml:space="preserve">מתארת </w:t>
      </w:r>
      <w:r w:rsidR="002D3F15">
        <w:rPr>
          <w:rFonts w:ascii="Arial" w:hAnsi="Arial" w:cs="Arial" w:hint="cs"/>
          <w:rtl/>
        </w:rPr>
        <w:t>ציונים</w:t>
      </w:r>
      <w:r w:rsidR="008C7651">
        <w:rPr>
          <w:rFonts w:ascii="Arial" w:hAnsi="Arial" w:cs="Arial" w:hint="cs"/>
          <w:rtl/>
        </w:rPr>
        <w:t>,</w:t>
      </w:r>
      <w:r w:rsidR="00AA0A06" w:rsidRPr="00AA0A06">
        <w:rPr>
          <w:rFonts w:ascii="Arial" w:hAnsi="Arial" w:cs="Arial" w:hint="cs"/>
          <w:rtl/>
        </w:rPr>
        <w:t xml:space="preserve"> השדות שלה הם</w:t>
      </w:r>
      <w:r w:rsidR="00C60360">
        <w:rPr>
          <w:rFonts w:ascii="Arial" w:hAnsi="Arial" w:cs="Arial" w:hint="cs"/>
          <w:rtl/>
        </w:rPr>
        <w:t xml:space="preserve"> ציון בתרגיל 1 וציון בתרגיל 2</w:t>
      </w:r>
      <w:r w:rsidR="00E65FC6">
        <w:rPr>
          <w:rFonts w:ascii="Arial" w:hAnsi="Arial" w:cs="Arial" w:hint="cs"/>
          <w:rtl/>
        </w:rPr>
        <w:t>.</w:t>
      </w:r>
    </w:p>
    <w:p w14:paraId="1A30C083" w14:textId="0BFAF8F1" w:rsidR="00B33EC3" w:rsidRDefault="00AA0A06" w:rsidP="00B33EC3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/>
        </w:rPr>
        <w:t>המחלק</w:t>
      </w:r>
      <w:r>
        <w:rPr>
          <w:rFonts w:ascii="Arial" w:hAnsi="Arial" w:cs="Arial" w:hint="cs"/>
          <w:u w:val="single"/>
          <w:rtl/>
        </w:rPr>
        <w:t>ה</w:t>
      </w:r>
      <w:r w:rsidR="00CC75C4">
        <w:rPr>
          <w:rFonts w:ascii="Arial" w:hAnsi="Arial" w:cs="Arial"/>
          <w:rtl/>
        </w:rPr>
        <w:t xml:space="preserve">: </w:t>
      </w:r>
      <w:r w:rsidR="0037552D">
        <w:rPr>
          <w:rFonts w:ascii="Arial" w:hAnsi="Arial" w:cs="Arial" w:hint="cs"/>
          <w:rtl/>
        </w:rPr>
        <w:t xml:space="preserve"> </w:t>
      </w:r>
      <w:r w:rsidR="0037552D" w:rsidRPr="0037552D">
        <w:rPr>
          <w:rFonts w:ascii="Arial" w:hAnsi="Arial" w:cs="Arial"/>
        </w:rPr>
        <w:t>DogContest</w:t>
      </w:r>
      <w:r w:rsidR="00904CB4">
        <w:rPr>
          <w:rFonts w:ascii="Arial" w:hAnsi="Arial" w:cs="Arial" w:hint="cs"/>
          <w:rtl/>
        </w:rPr>
        <w:t xml:space="preserve"> מכילה כרגע</w:t>
      </w:r>
      <w:r w:rsidR="00CC75C4">
        <w:rPr>
          <w:rFonts w:ascii="Arial" w:hAnsi="Arial" w:cs="Arial" w:hint="cs"/>
          <w:rtl/>
        </w:rPr>
        <w:t xml:space="preserve">, </w:t>
      </w:r>
      <w:r w:rsidR="0037552D">
        <w:rPr>
          <w:rFonts w:ascii="Arial" w:hAnsi="Arial" w:cs="Arial"/>
          <w:rtl/>
        </w:rPr>
        <w:t>קבוע עם מספר ה</w:t>
      </w:r>
      <w:r w:rsidR="0037552D">
        <w:rPr>
          <w:rFonts w:ascii="Arial" w:hAnsi="Arial" w:cs="Arial" w:hint="cs"/>
          <w:rtl/>
        </w:rPr>
        <w:t xml:space="preserve">כלבים </w:t>
      </w:r>
      <w:r w:rsidR="00CC75C4">
        <w:rPr>
          <w:rFonts w:ascii="Arial" w:hAnsi="Arial" w:cs="Arial"/>
          <w:rtl/>
        </w:rPr>
        <w:t>המקסימלי, מערך ה</w:t>
      </w:r>
      <w:r w:rsidR="0037552D">
        <w:rPr>
          <w:rFonts w:ascii="Arial" w:hAnsi="Arial" w:cs="Arial" w:hint="cs"/>
          <w:rtl/>
        </w:rPr>
        <w:t>כלבים</w:t>
      </w:r>
      <w:r w:rsidR="0037552D">
        <w:rPr>
          <w:rFonts w:ascii="Arial" w:hAnsi="Arial" w:cs="Arial"/>
          <w:rtl/>
        </w:rPr>
        <w:t>, ומספר ה</w:t>
      </w:r>
      <w:r w:rsidR="0037552D">
        <w:rPr>
          <w:rFonts w:ascii="Arial" w:hAnsi="Arial" w:cs="Arial" w:hint="cs"/>
          <w:rtl/>
        </w:rPr>
        <w:t>כלבים</w:t>
      </w:r>
      <w:r w:rsidR="00CC75C4">
        <w:rPr>
          <w:rFonts w:ascii="Arial" w:hAnsi="Arial" w:cs="Arial"/>
          <w:rtl/>
        </w:rPr>
        <w:t xml:space="preserve"> בפועל.</w:t>
      </w:r>
    </w:p>
    <w:p w14:paraId="142D53EA" w14:textId="5B66A8F5" w:rsidR="00B33EC3" w:rsidRPr="00B33EC3" w:rsidRDefault="00B33EC3" w:rsidP="00FE3154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בשאלה זו לא נתון </w:t>
      </w:r>
      <w:r>
        <w:rPr>
          <w:rFonts w:ascii="Arial" w:hAnsi="Arial" w:cs="Arial"/>
        </w:rPr>
        <w:t>main</w:t>
      </w:r>
      <w:r>
        <w:rPr>
          <w:rFonts w:ascii="Arial" w:hAnsi="Arial" w:cs="Arial" w:hint="cs"/>
          <w:rtl/>
        </w:rPr>
        <w:t>. עליכם ליצור אותו בעצמכם ולבדוק את תקינות התכנית</w:t>
      </w:r>
      <w:r w:rsidR="00BF73B1">
        <w:rPr>
          <w:rFonts w:ascii="Arial" w:hAnsi="Arial" w:cs="Arial" w:hint="cs"/>
          <w:rtl/>
        </w:rPr>
        <w:t xml:space="preserve"> (לא חובה, אבל רצוי)</w:t>
      </w:r>
      <w:r w:rsidR="00912E76">
        <w:rPr>
          <w:rFonts w:ascii="Arial" w:hAnsi="Arial" w:cs="Arial" w:hint="cs"/>
          <w:rtl/>
        </w:rPr>
        <w:t>.</w:t>
      </w:r>
    </w:p>
    <w:p w14:paraId="24298464" w14:textId="2347E4F6" w:rsidR="008174BD" w:rsidRDefault="008174BD" w:rsidP="008174B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צרו מחלקת </w:t>
      </w:r>
      <w:r w:rsidRPr="008174BD">
        <w:rPr>
          <w:rFonts w:ascii="Arial" w:hAnsi="Arial" w:cs="Arial" w:hint="cs"/>
          <w:b/>
          <w:bCs/>
          <w:rtl/>
        </w:rPr>
        <w:t>שירות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 xml:space="preserve">StringCheck </w:t>
      </w:r>
      <w:r>
        <w:rPr>
          <w:rFonts w:ascii="Arial" w:hAnsi="Arial" w:cs="Arial" w:hint="cs"/>
          <w:rtl/>
        </w:rPr>
        <w:t xml:space="preserve"> לטיפול במחרוזות לפי ההגדרות בסעיף זה</w:t>
      </w:r>
    </w:p>
    <w:p w14:paraId="057747C2" w14:textId="42A9B2CD" w:rsidR="008174BD" w:rsidRDefault="00903C2F" w:rsidP="008174B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(4 נק</w:t>
      </w:r>
      <w:r w:rsidR="00351345">
        <w:rPr>
          <w:rFonts w:ascii="Arial" w:hAnsi="Arial" w:cs="Arial" w:hint="cs"/>
          <w:rtl/>
        </w:rPr>
        <w:t>׳</w:t>
      </w:r>
      <w:r>
        <w:rPr>
          <w:rFonts w:ascii="Arial" w:hAnsi="Arial" w:cs="Arial" w:hint="cs"/>
          <w:rtl/>
        </w:rPr>
        <w:t xml:space="preserve">) </w:t>
      </w:r>
      <w:r w:rsidR="008174BD">
        <w:rPr>
          <w:rFonts w:ascii="Arial" w:hAnsi="Arial" w:cs="Arial" w:hint="cs"/>
          <w:rtl/>
        </w:rPr>
        <w:t xml:space="preserve"> ממשו את השיטה </w:t>
      </w:r>
      <w:r w:rsidR="008174BD" w:rsidRPr="008174BD">
        <w:rPr>
          <w:rFonts w:ascii="Arial" w:hAnsi="Arial" w:cs="Arial"/>
        </w:rPr>
        <w:t>boolean isStartWithCapital(String str)</w:t>
      </w:r>
      <w:r w:rsidR="008174BD">
        <w:rPr>
          <w:rFonts w:ascii="Arial" w:hAnsi="Arial" w:cs="Arial" w:hint="cs"/>
          <w:rtl/>
        </w:rPr>
        <w:t xml:space="preserve">  אשר בודקת האם המחרוזת מתחילה באות גדולה </w:t>
      </w:r>
    </w:p>
    <w:p w14:paraId="3E78A108" w14:textId="3CD909B3" w:rsidR="008174BD" w:rsidRDefault="00903C2F" w:rsidP="00903C2F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(3 נק</w:t>
      </w:r>
      <w:r w:rsidR="008C7651">
        <w:rPr>
          <w:rFonts w:ascii="Arial" w:hAnsi="Arial" w:cs="Arial" w:hint="cs"/>
          <w:rtl/>
        </w:rPr>
        <w:t>׳</w:t>
      </w:r>
      <w:r>
        <w:rPr>
          <w:rFonts w:ascii="Arial" w:hAnsi="Arial" w:cs="Arial" w:hint="cs"/>
          <w:rtl/>
        </w:rPr>
        <w:t xml:space="preserve">) </w:t>
      </w:r>
      <w:r w:rsidR="008174BD">
        <w:rPr>
          <w:rFonts w:ascii="Arial" w:hAnsi="Arial" w:cs="Arial" w:hint="cs"/>
          <w:rtl/>
        </w:rPr>
        <w:t xml:space="preserve">ממשו את השיטה </w:t>
      </w:r>
      <w:r w:rsidR="008174BD" w:rsidRPr="008174BD">
        <w:rPr>
          <w:rFonts w:ascii="Arial" w:hAnsi="Arial" w:cs="Arial"/>
        </w:rPr>
        <w:t>findChar(String str,char findMe)</w:t>
      </w:r>
      <w:r w:rsidR="008174BD">
        <w:rPr>
          <w:rFonts w:ascii="Arial" w:hAnsi="Arial" w:cs="Arial" w:hint="cs"/>
          <w:rtl/>
        </w:rPr>
        <w:t xml:space="preserve"> אשר מחזריה את האינדקס הראשון ב</w:t>
      </w:r>
      <w:r w:rsidR="008174BD">
        <w:rPr>
          <w:rFonts w:ascii="Arial" w:hAnsi="Arial" w:cs="Arial"/>
        </w:rPr>
        <w:t xml:space="preserve">str </w:t>
      </w:r>
      <w:r w:rsidR="001E1BB6">
        <w:rPr>
          <w:rFonts w:ascii="Arial" w:hAnsi="Arial" w:cs="Arial" w:hint="cs"/>
          <w:rtl/>
        </w:rPr>
        <w:t xml:space="preserve"> </w:t>
      </w:r>
      <w:r w:rsidR="008174BD">
        <w:rPr>
          <w:rFonts w:ascii="Arial" w:hAnsi="Arial" w:cs="Arial" w:hint="cs"/>
          <w:rtl/>
        </w:rPr>
        <w:t xml:space="preserve"> </w:t>
      </w:r>
      <w:r w:rsidR="001E1BB6">
        <w:rPr>
          <w:rFonts w:ascii="Arial" w:hAnsi="Arial" w:cs="Arial" w:hint="cs"/>
          <w:rtl/>
        </w:rPr>
        <w:t>ששוו</w:t>
      </w:r>
      <w:r w:rsidR="001E1BB6">
        <w:rPr>
          <w:rFonts w:ascii="Arial" w:hAnsi="Arial" w:cs="Arial" w:hint="eastAsia"/>
          <w:rtl/>
        </w:rPr>
        <w:t>ה</w:t>
      </w:r>
      <w:r w:rsidR="008174BD">
        <w:rPr>
          <w:rFonts w:ascii="Arial" w:hAnsi="Arial" w:cs="Arial" w:hint="cs"/>
          <w:rtl/>
        </w:rPr>
        <w:t xml:space="preserve"> לתו </w:t>
      </w:r>
      <w:r w:rsidR="008174BD">
        <w:rPr>
          <w:rFonts w:ascii="Arial" w:hAnsi="Arial" w:cs="Arial"/>
        </w:rPr>
        <w:t xml:space="preserve">findMe </w:t>
      </w:r>
      <w:r w:rsidR="008174BD">
        <w:rPr>
          <w:rFonts w:ascii="Arial" w:hAnsi="Arial" w:cs="Arial" w:hint="cs"/>
          <w:rtl/>
        </w:rPr>
        <w:t xml:space="preserve"> אם התו לא נמצא במחרוזת השיטה תחזיר קבוע שיסמן זאת.</w:t>
      </w:r>
    </w:p>
    <w:p w14:paraId="2972A26C" w14:textId="2CEF9DEE" w:rsidR="008174BD" w:rsidRDefault="00903C2F" w:rsidP="007A792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(3 נק</w:t>
      </w:r>
      <w:r w:rsidR="008C7651">
        <w:rPr>
          <w:rFonts w:ascii="Arial" w:hAnsi="Arial" w:cs="Arial" w:hint="cs"/>
          <w:rtl/>
        </w:rPr>
        <w:t>׳</w:t>
      </w:r>
      <w:r>
        <w:rPr>
          <w:rFonts w:ascii="Arial" w:hAnsi="Arial" w:cs="Arial" w:hint="cs"/>
          <w:rtl/>
        </w:rPr>
        <w:t xml:space="preserve">) </w:t>
      </w:r>
      <w:r w:rsidR="001E1BB6">
        <w:rPr>
          <w:rFonts w:ascii="Arial" w:hAnsi="Arial" w:cs="Arial" w:hint="cs"/>
          <w:rtl/>
        </w:rPr>
        <w:t xml:space="preserve">ממשו את השיטה </w:t>
      </w:r>
      <w:r w:rsidR="001E1BB6" w:rsidRPr="001E1BB6">
        <w:rPr>
          <w:rFonts w:ascii="Arial" w:hAnsi="Arial" w:cs="Arial"/>
        </w:rPr>
        <w:t>boolean onlyLetters(String str)</w:t>
      </w:r>
      <w:r w:rsidR="001E1BB6">
        <w:rPr>
          <w:rFonts w:ascii="Arial" w:hAnsi="Arial" w:cs="Arial" w:hint="cs"/>
          <w:rtl/>
        </w:rPr>
        <w:t xml:space="preserve">   אשר תבדוק אם </w:t>
      </w:r>
      <w:r w:rsidR="001E1BB6">
        <w:rPr>
          <w:rFonts w:ascii="Arial" w:hAnsi="Arial" w:cs="Arial"/>
        </w:rPr>
        <w:t xml:space="preserve">str </w:t>
      </w:r>
      <w:r w:rsidR="001E1BB6">
        <w:rPr>
          <w:rFonts w:ascii="Arial" w:hAnsi="Arial" w:cs="Arial" w:hint="cs"/>
          <w:rtl/>
        </w:rPr>
        <w:t xml:space="preserve">  מכילה רק תווי</w:t>
      </w:r>
      <w:r w:rsidR="001E1BB6">
        <w:rPr>
          <w:rFonts w:ascii="Arial" w:hAnsi="Arial" w:cs="Arial" w:hint="eastAsia"/>
          <w:rtl/>
        </w:rPr>
        <w:t>ם</w:t>
      </w:r>
      <w:r w:rsidR="001E1BB6">
        <w:rPr>
          <w:rFonts w:ascii="Arial" w:hAnsi="Arial" w:cs="Arial" w:hint="cs"/>
          <w:rtl/>
        </w:rPr>
        <w:t xml:space="preserve"> שהם אותיות באנגלית.</w:t>
      </w:r>
    </w:p>
    <w:p w14:paraId="0DD2C6CB" w14:textId="74B97D88" w:rsidR="00257AC2" w:rsidRDefault="00A9156B" w:rsidP="00257AC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 w:rsidRPr="00A9156B">
        <w:rPr>
          <w:rFonts w:ascii="Arial" w:hAnsi="Arial" w:cs="Arial" w:hint="cs"/>
          <w:rtl/>
        </w:rPr>
        <w:t xml:space="preserve"> </w:t>
      </w:r>
      <w:r w:rsidR="00257AC2">
        <w:rPr>
          <w:rFonts w:ascii="Arial" w:hAnsi="Arial" w:cs="Arial" w:hint="cs"/>
          <w:rtl/>
        </w:rPr>
        <w:t>ה</w:t>
      </w:r>
      <w:r w:rsidRPr="00A9156B">
        <w:rPr>
          <w:rFonts w:ascii="Arial" w:hAnsi="Arial" w:cs="Arial" w:hint="cs"/>
          <w:rtl/>
        </w:rPr>
        <w:t xml:space="preserve">מחלקה </w:t>
      </w:r>
      <w:r w:rsidR="00904CB4">
        <w:rPr>
          <w:rFonts w:ascii="Arial" w:hAnsi="Arial" w:cs="Arial"/>
          <w:u w:val="single"/>
        </w:rPr>
        <w:t>ExerciseGrade</w:t>
      </w:r>
    </w:p>
    <w:p w14:paraId="6D3A0061" w14:textId="5FB863B0" w:rsidR="00A9156B" w:rsidRPr="00A9156B" w:rsidRDefault="00903C2F" w:rsidP="00351345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(2 נק</w:t>
      </w:r>
      <w:r w:rsidR="00351345">
        <w:rPr>
          <w:rFonts w:ascii="Arial" w:hAnsi="Arial" w:cs="Arial" w:hint="cs"/>
          <w:rtl/>
        </w:rPr>
        <w:t>׳</w:t>
      </w:r>
      <w:r>
        <w:rPr>
          <w:rFonts w:ascii="Arial" w:hAnsi="Arial" w:cs="Arial" w:hint="cs"/>
          <w:rtl/>
        </w:rPr>
        <w:t xml:space="preserve">) </w:t>
      </w:r>
      <w:r w:rsidR="00257AC2">
        <w:rPr>
          <w:rFonts w:ascii="Arial" w:hAnsi="Arial" w:cs="Arial" w:hint="cs"/>
          <w:rtl/>
        </w:rPr>
        <w:t xml:space="preserve">ממשו </w:t>
      </w:r>
      <w:r w:rsidR="00A9156B" w:rsidRPr="00A9156B">
        <w:rPr>
          <w:rFonts w:ascii="Arial" w:hAnsi="Arial" w:cs="Arial" w:hint="cs"/>
          <w:rtl/>
        </w:rPr>
        <w:t xml:space="preserve">בנאי המקבל </w:t>
      </w:r>
      <w:r w:rsidR="00A9156B" w:rsidRPr="00A9156B">
        <w:rPr>
          <w:rFonts w:ascii="Arial" w:hAnsi="Arial" w:cs="Arial"/>
        </w:rPr>
        <w:t xml:space="preserve">Scanner </w:t>
      </w:r>
      <w:r w:rsidR="00A9156B" w:rsidRPr="00A9156B">
        <w:rPr>
          <w:rFonts w:ascii="Arial" w:hAnsi="Arial" w:cs="Arial" w:hint="cs"/>
          <w:rtl/>
        </w:rPr>
        <w:t xml:space="preserve"> פתוח לקובץ ומיצר את השדו</w:t>
      </w:r>
      <w:r w:rsidR="00A9156B" w:rsidRPr="00A9156B">
        <w:rPr>
          <w:rFonts w:ascii="Arial" w:hAnsi="Arial" w:cs="Arial" w:hint="eastAsia"/>
          <w:rtl/>
        </w:rPr>
        <w:t>ת</w:t>
      </w:r>
      <w:r w:rsidR="00A9156B" w:rsidRPr="00A9156B">
        <w:rPr>
          <w:rFonts w:ascii="Arial" w:hAnsi="Arial" w:cs="Arial"/>
        </w:rPr>
        <w:t xml:space="preserve"> </w:t>
      </w:r>
      <w:r w:rsidR="00C60360">
        <w:rPr>
          <w:rFonts w:ascii="Arial" w:hAnsi="Arial" w:cs="Arial" w:hint="cs"/>
          <w:rtl/>
        </w:rPr>
        <w:t xml:space="preserve">. ממשו </w:t>
      </w:r>
    </w:p>
    <w:p w14:paraId="33072F4D" w14:textId="77777777" w:rsidR="00351345" w:rsidRDefault="00A9156B" w:rsidP="00351345">
      <w:pPr>
        <w:pStyle w:val="ListParagraph"/>
        <w:spacing w:after="200" w:line="276" w:lineRule="auto"/>
        <w:ind w:left="360"/>
        <w:rPr>
          <w:rFonts w:ascii="Arial" w:hAnsi="Arial" w:cs="Arial"/>
          <w:rtl/>
        </w:rPr>
      </w:pPr>
      <w:r w:rsidRPr="00A9156B">
        <w:rPr>
          <w:rFonts w:ascii="Arial" w:hAnsi="Arial" w:cs="Arial"/>
        </w:rPr>
        <w:t xml:space="preserve">  Exercise</w:t>
      </w:r>
      <w:r w:rsidR="00267F1E">
        <w:rPr>
          <w:rFonts w:ascii="Arial" w:hAnsi="Arial" w:cs="Arial"/>
        </w:rPr>
        <w:t>Grade</w:t>
      </w:r>
      <w:r w:rsidRPr="00A9156B">
        <w:rPr>
          <w:rFonts w:ascii="Arial" w:hAnsi="Arial" w:cs="Arial"/>
        </w:rPr>
        <w:t>(Scanner scan)</w:t>
      </w:r>
      <w:r>
        <w:rPr>
          <w:rFonts w:ascii="Arial" w:hAnsi="Arial" w:cs="Arial"/>
          <w:rtl/>
        </w:rPr>
        <w:br/>
      </w:r>
      <w:r w:rsidRPr="00A9156B">
        <w:rPr>
          <w:rFonts w:ascii="Arial" w:hAnsi="Arial" w:cs="Arial" w:hint="cs"/>
          <w:rtl/>
        </w:rPr>
        <w:t xml:space="preserve">מבנה הקובץ </w:t>
      </w:r>
      <w:r w:rsidRPr="00351345">
        <w:rPr>
          <w:rFonts w:ascii="Arial" w:hAnsi="Arial" w:cs="Arial" w:hint="cs"/>
          <w:rtl/>
        </w:rPr>
        <w:t>קלט</w:t>
      </w:r>
      <w:r w:rsidR="00351345">
        <w:rPr>
          <w:rFonts w:ascii="Arial" w:hAnsi="Arial" w:cs="Arial" w:hint="cs"/>
          <w:rtl/>
        </w:rPr>
        <w:t>:</w:t>
      </w:r>
    </w:p>
    <w:p w14:paraId="318E14F5" w14:textId="15D54D67" w:rsidR="00351345" w:rsidRPr="00351345" w:rsidRDefault="00A9156B" w:rsidP="00351345">
      <w:pPr>
        <w:pStyle w:val="ListParagraph"/>
        <w:spacing w:after="200" w:line="276" w:lineRule="auto"/>
        <w:ind w:left="360"/>
        <w:rPr>
          <w:rFonts w:ascii="Arial" w:hAnsi="Arial" w:cs="Arial"/>
          <w:rtl/>
        </w:rPr>
      </w:pPr>
      <w:r w:rsidRPr="00351345">
        <w:rPr>
          <w:rFonts w:ascii="Arial" w:hAnsi="Arial" w:cs="Arial"/>
          <w:rtl/>
        </w:rPr>
        <w:br/>
      </w:r>
      <w:r w:rsidRPr="00351345">
        <w:rPr>
          <w:rFonts w:ascii="Arial" w:hAnsi="Arial" w:cs="Arial" w:hint="cs"/>
          <w:rtl/>
        </w:rPr>
        <w:t>100</w:t>
      </w:r>
    </w:p>
    <w:p w14:paraId="72358F4A" w14:textId="74FB94F5" w:rsidR="00A9156B" w:rsidRDefault="00C60360" w:rsidP="00C60360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98</w:t>
      </w:r>
    </w:p>
    <w:p w14:paraId="728E6BC5" w14:textId="77777777" w:rsidR="00351345" w:rsidRDefault="00351345" w:rsidP="00C60360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</w:p>
    <w:p w14:paraId="0BC6EE24" w14:textId="35AE705E" w:rsidR="00A9156B" w:rsidRDefault="00A9156B" w:rsidP="00C60360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כלומר</w:t>
      </w:r>
      <w:r w:rsidR="00351345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בתרגיל מספר </w:t>
      </w:r>
      <w:r w:rsidR="00C60360">
        <w:rPr>
          <w:rFonts w:ascii="Arial" w:hAnsi="Arial" w:cs="Arial" w:hint="cs"/>
          <w:rtl/>
        </w:rPr>
        <w:t xml:space="preserve">1 </w:t>
      </w:r>
      <w:r>
        <w:rPr>
          <w:rFonts w:ascii="Arial" w:hAnsi="Arial" w:cs="Arial" w:hint="cs"/>
          <w:rtl/>
        </w:rPr>
        <w:t xml:space="preserve">ניתן ציון 100 </w:t>
      </w:r>
      <w:r w:rsidR="00C60360">
        <w:rPr>
          <w:rFonts w:ascii="Arial" w:hAnsi="Arial" w:cs="Arial" w:hint="cs"/>
          <w:rtl/>
        </w:rPr>
        <w:t xml:space="preserve">ובתרגיל 2 ניתן ציון 98 </w:t>
      </w:r>
    </w:p>
    <w:p w14:paraId="6A601EBA" w14:textId="256C5F4B" w:rsidR="00904CB4" w:rsidRDefault="00A9156B" w:rsidP="00904CB4">
      <w:pPr>
        <w:pStyle w:val="ListParagraph"/>
        <w:spacing w:after="200" w:line="276" w:lineRule="auto"/>
        <w:ind w:left="36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על הקלט הנל הרצת </w:t>
      </w:r>
      <w:r>
        <w:rPr>
          <w:rFonts w:ascii="Arial" w:hAnsi="Arial" w:cs="Arial"/>
        </w:rPr>
        <w:t xml:space="preserve">toString </w:t>
      </w:r>
      <w:r>
        <w:rPr>
          <w:rFonts w:ascii="Arial" w:hAnsi="Arial" w:cs="Arial" w:hint="cs"/>
          <w:rtl/>
        </w:rPr>
        <w:t xml:space="preserve"> תניב</w:t>
      </w:r>
      <w:r w:rsidR="00904CB4">
        <w:rPr>
          <w:rFonts w:ascii="Arial" w:hAnsi="Arial" w:cs="Arial"/>
        </w:rPr>
        <w:br/>
      </w:r>
      <w:r>
        <w:rPr>
          <w:rFonts w:ascii="Arial" w:hAnsi="Arial" w:cs="Arial" w:hint="cs"/>
          <w:rtl/>
        </w:rPr>
        <w:t xml:space="preserve"> </w:t>
      </w:r>
      <w:r w:rsidR="00904CB4" w:rsidRPr="00904CB4">
        <w:rPr>
          <w:rFonts w:ascii="Arial" w:hAnsi="Arial" w:cs="Arial"/>
        </w:rPr>
        <w:t>gradeOne=100, gradeTwo=98</w:t>
      </w:r>
    </w:p>
    <w:p w14:paraId="208D16C8" w14:textId="58EDA75A" w:rsidR="00A9156B" w:rsidRPr="00351345" w:rsidRDefault="00904CB4" w:rsidP="00351345">
      <w:pPr>
        <w:spacing w:after="200"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2.2</w:t>
      </w:r>
      <w:r w:rsidR="00903C2F" w:rsidRPr="00904CB4">
        <w:rPr>
          <w:rFonts w:ascii="Arial" w:hAnsi="Arial" w:cs="Arial" w:hint="cs"/>
          <w:rtl/>
        </w:rPr>
        <w:t xml:space="preserve"> (2 נק</w:t>
      </w:r>
      <w:r w:rsidR="00351345">
        <w:rPr>
          <w:rFonts w:ascii="Arial" w:hAnsi="Arial" w:cs="Arial" w:hint="cs"/>
          <w:rtl/>
        </w:rPr>
        <w:t>׳</w:t>
      </w:r>
      <w:r w:rsidR="00903C2F" w:rsidRPr="00904CB4">
        <w:rPr>
          <w:rFonts w:ascii="Arial" w:hAnsi="Arial" w:cs="Arial" w:hint="cs"/>
          <w:rtl/>
        </w:rPr>
        <w:t xml:space="preserve">) </w:t>
      </w:r>
      <w:r w:rsidR="00A9156B" w:rsidRPr="00904CB4">
        <w:rPr>
          <w:rFonts w:ascii="Arial" w:hAnsi="Arial" w:cs="Arial" w:hint="cs"/>
          <w:rtl/>
        </w:rPr>
        <w:t xml:space="preserve">ממשו במחלקה </w:t>
      </w:r>
      <w:r w:rsidR="00A9156B" w:rsidRPr="00904CB4">
        <w:rPr>
          <w:rFonts w:ascii="Arial" w:hAnsi="Arial" w:cs="Arial"/>
        </w:rPr>
        <w:t>Exercise</w:t>
      </w:r>
      <w:r w:rsidR="00267F1E">
        <w:rPr>
          <w:rFonts w:ascii="Arial" w:hAnsi="Arial" w:cs="Arial"/>
        </w:rPr>
        <w:t>Grade</w:t>
      </w:r>
      <w:r w:rsidR="00A9156B" w:rsidRPr="00904CB4">
        <w:rPr>
          <w:rFonts w:ascii="Arial" w:hAnsi="Arial" w:cs="Arial"/>
        </w:rPr>
        <w:t xml:space="preserve"> </w:t>
      </w:r>
      <w:r w:rsidR="00A9156B" w:rsidRPr="00904CB4">
        <w:rPr>
          <w:rFonts w:ascii="Arial" w:hAnsi="Arial" w:cs="Arial" w:hint="cs"/>
          <w:rtl/>
        </w:rPr>
        <w:t xml:space="preserve">  שיטה לשמירה בקוב</w:t>
      </w:r>
      <w:r w:rsidR="00383E3F">
        <w:rPr>
          <w:rFonts w:ascii="Arial" w:hAnsi="Arial" w:cs="Arial" w:hint="cs"/>
          <w:rtl/>
        </w:rPr>
        <w:t>ץ</w:t>
      </w:r>
      <w:r w:rsidR="00A9156B" w:rsidRPr="00904CB4">
        <w:rPr>
          <w:rFonts w:ascii="Arial" w:hAnsi="Arial" w:cs="Arial" w:hint="cs"/>
          <w:rtl/>
        </w:rPr>
        <w:t>. אשר מקבלת</w:t>
      </w:r>
      <w:r w:rsidR="00A9156B" w:rsidRPr="00904CB4">
        <w:rPr>
          <w:rFonts w:ascii="Arial" w:hAnsi="Arial" w:cs="Arial"/>
        </w:rPr>
        <w:t xml:space="preserve"> </w:t>
      </w:r>
      <w:r w:rsidR="00A9156B" w:rsidRPr="00904CB4">
        <w:rPr>
          <w:rFonts w:ascii="Arial" w:hAnsi="Arial" w:cs="Arial" w:hint="cs"/>
          <w:rtl/>
        </w:rPr>
        <w:t xml:space="preserve"> אוב</w:t>
      </w:r>
      <w:r w:rsidR="00383E3F">
        <w:rPr>
          <w:rFonts w:ascii="Arial" w:hAnsi="Arial" w:cs="Arial" w:hint="cs"/>
          <w:rtl/>
        </w:rPr>
        <w:t>י</w:t>
      </w:r>
      <w:r w:rsidR="00A9156B" w:rsidRPr="00904CB4">
        <w:rPr>
          <w:rFonts w:ascii="Arial" w:hAnsi="Arial" w:cs="Arial" w:hint="cs"/>
          <w:rtl/>
        </w:rPr>
        <w:t xml:space="preserve">יקט מוכן לכתיבה </w:t>
      </w:r>
      <w:r w:rsidR="00383E3F">
        <w:rPr>
          <w:rFonts w:ascii="Arial" w:hAnsi="Arial" w:cs="Arial" w:hint="cs"/>
          <w:rtl/>
        </w:rPr>
        <w:t>(</w:t>
      </w:r>
      <w:r w:rsidR="00267F1E">
        <w:rPr>
          <w:rFonts w:ascii="Arial" w:hAnsi="Arial" w:cs="Arial" w:hint="cs"/>
          <w:rtl/>
        </w:rPr>
        <w:t>קובץ פתוח</w:t>
      </w:r>
      <w:r w:rsidR="00383E3F">
        <w:rPr>
          <w:rFonts w:ascii="Arial" w:hAnsi="Arial" w:cs="Arial" w:hint="cs"/>
          <w:rtl/>
        </w:rPr>
        <w:t>)</w:t>
      </w:r>
      <w:r w:rsidR="00267F1E">
        <w:rPr>
          <w:rFonts w:ascii="Arial" w:hAnsi="Arial" w:cs="Arial" w:hint="cs"/>
          <w:rtl/>
        </w:rPr>
        <w:t xml:space="preserve"> </w:t>
      </w:r>
      <w:r w:rsidR="00A9156B" w:rsidRPr="00904CB4">
        <w:rPr>
          <w:rFonts w:ascii="Arial" w:hAnsi="Arial" w:cs="Arial" w:hint="cs"/>
          <w:rtl/>
        </w:rPr>
        <w:t xml:space="preserve">ותכתוב בשורה הראשונה את הציון </w:t>
      </w:r>
      <w:r w:rsidR="00C60360" w:rsidRPr="00904CB4">
        <w:rPr>
          <w:rFonts w:ascii="Arial" w:hAnsi="Arial" w:cs="Arial" w:hint="cs"/>
          <w:rtl/>
        </w:rPr>
        <w:t xml:space="preserve">הראשון ובשניה את השני </w:t>
      </w:r>
      <w:r w:rsidR="00A9156B" w:rsidRPr="00904CB4">
        <w:rPr>
          <w:rFonts w:ascii="Arial" w:hAnsi="Arial" w:cs="Arial" w:hint="cs"/>
          <w:rtl/>
        </w:rPr>
        <w:t xml:space="preserve"> . </w:t>
      </w:r>
    </w:p>
    <w:p w14:paraId="22263E8B" w14:textId="5835D497" w:rsidR="00BE52AB" w:rsidRPr="00FE3154" w:rsidRDefault="00CC75C4" w:rsidP="00BE52A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inorBidi" w:hAnsiTheme="minorBidi" w:cstheme="minorBidi"/>
        </w:rPr>
      </w:pPr>
      <w:r w:rsidRPr="00FE3154">
        <w:rPr>
          <w:rFonts w:asciiTheme="minorBidi" w:hAnsiTheme="minorBidi" w:cstheme="minorBidi"/>
          <w:rtl/>
        </w:rPr>
        <w:t xml:space="preserve"> </w:t>
      </w:r>
      <w:r w:rsidR="00BE52AB" w:rsidRPr="00FE3154">
        <w:rPr>
          <w:rFonts w:asciiTheme="minorBidi" w:hAnsiTheme="minorBidi" w:cstheme="minorBidi"/>
          <w:rtl/>
        </w:rPr>
        <w:t xml:space="preserve">הרחיבו את המחלקה </w:t>
      </w:r>
      <w:r w:rsidR="00BE52AB" w:rsidRPr="00FE3154">
        <w:rPr>
          <w:rFonts w:asciiTheme="minorBidi" w:hAnsiTheme="minorBidi" w:cstheme="minorBidi"/>
        </w:rPr>
        <w:t xml:space="preserve">Dog </w:t>
      </w:r>
    </w:p>
    <w:p w14:paraId="3592324A" w14:textId="7F8A8701" w:rsidR="007A792D" w:rsidRDefault="00903C2F" w:rsidP="007A792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(1 נק') </w:t>
      </w:r>
      <w:r w:rsidR="007A792D">
        <w:rPr>
          <w:rFonts w:ascii="Arial" w:hAnsi="Arial" w:cs="Arial" w:hint="cs"/>
          <w:rtl/>
        </w:rPr>
        <w:t>עדכנו</w:t>
      </w:r>
      <w:r w:rsidR="00BE52AB">
        <w:rPr>
          <w:rFonts w:ascii="Arial" w:hAnsi="Arial" w:cs="Arial" w:hint="cs"/>
          <w:rtl/>
        </w:rPr>
        <w:t xml:space="preserve"> </w:t>
      </w:r>
      <w:r w:rsidR="007A792D">
        <w:rPr>
          <w:rFonts w:ascii="Arial" w:hAnsi="Arial" w:cs="Arial" w:hint="cs"/>
          <w:rtl/>
        </w:rPr>
        <w:t>ב</w:t>
      </w:r>
      <w:r w:rsidR="00BE52AB">
        <w:rPr>
          <w:rFonts w:ascii="Arial" w:hAnsi="Arial" w:cs="Arial" w:hint="cs"/>
          <w:rtl/>
        </w:rPr>
        <w:t xml:space="preserve">מחלקה </w:t>
      </w:r>
      <w:r w:rsidR="00BE52AB">
        <w:rPr>
          <w:rFonts w:ascii="Arial" w:hAnsi="Arial" w:cs="Arial" w:hint="cs"/>
        </w:rPr>
        <w:t>D</w:t>
      </w:r>
      <w:r w:rsidR="00BE52AB">
        <w:rPr>
          <w:rFonts w:ascii="Arial" w:hAnsi="Arial" w:cs="Arial"/>
        </w:rPr>
        <w:t xml:space="preserve">og </w:t>
      </w:r>
      <w:r w:rsidR="00BE52AB">
        <w:rPr>
          <w:rFonts w:ascii="Arial" w:hAnsi="Arial" w:cs="Arial" w:hint="cs"/>
          <w:rtl/>
        </w:rPr>
        <w:t xml:space="preserve"> </w:t>
      </w:r>
      <w:r w:rsidR="007A792D">
        <w:rPr>
          <w:rFonts w:ascii="Arial" w:hAnsi="Arial" w:cs="Arial" w:hint="cs"/>
          <w:rtl/>
        </w:rPr>
        <w:t xml:space="preserve">את השיטה </w:t>
      </w:r>
      <w:r w:rsidR="007A792D">
        <w:rPr>
          <w:rFonts w:ascii="Arial" w:hAnsi="Arial" w:cs="Arial"/>
        </w:rPr>
        <w:t>getName();</w:t>
      </w:r>
    </w:p>
    <w:p w14:paraId="763CB3B5" w14:textId="3731D9D9" w:rsidR="00E01F6E" w:rsidRPr="007A792D" w:rsidRDefault="007A792D" w:rsidP="007A792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 w:rsidRPr="007A792D">
        <w:rPr>
          <w:rFonts w:ascii="Arial" w:hAnsi="Arial" w:cs="Arial" w:hint="cs"/>
          <w:rtl/>
        </w:rPr>
        <w:lastRenderedPageBreak/>
        <w:t xml:space="preserve"> </w:t>
      </w:r>
      <w:r w:rsidR="00903C2F" w:rsidRPr="007A792D">
        <w:rPr>
          <w:rFonts w:ascii="Arial" w:hAnsi="Arial" w:cs="Arial" w:hint="cs"/>
          <w:rtl/>
        </w:rPr>
        <w:t>(3 נק</w:t>
      </w:r>
      <w:r w:rsidR="00146827">
        <w:rPr>
          <w:rFonts w:ascii="Arial" w:hAnsi="Arial" w:cs="Arial" w:hint="cs"/>
          <w:rtl/>
        </w:rPr>
        <w:t>׳</w:t>
      </w:r>
      <w:r w:rsidR="00903C2F" w:rsidRPr="007A792D">
        <w:rPr>
          <w:rFonts w:ascii="Arial" w:hAnsi="Arial" w:cs="Arial" w:hint="cs"/>
          <w:rtl/>
        </w:rPr>
        <w:t xml:space="preserve">) </w:t>
      </w:r>
      <w:r w:rsidR="00E01F6E" w:rsidRPr="007A792D">
        <w:rPr>
          <w:rFonts w:ascii="Arial" w:hAnsi="Arial" w:cs="Arial" w:hint="cs"/>
          <w:rtl/>
        </w:rPr>
        <w:t xml:space="preserve">ממשו את השיטה </w:t>
      </w:r>
      <w:r w:rsidR="00E01F6E" w:rsidRPr="007A792D">
        <w:rPr>
          <w:rFonts w:ascii="Arial" w:hAnsi="Arial" w:cs="Arial"/>
        </w:rPr>
        <w:t xml:space="preserve"> get</w:t>
      </w:r>
      <w:r w:rsidR="00E01F6E" w:rsidRPr="007A792D">
        <w:rPr>
          <w:rFonts w:ascii="Arial" w:hAnsi="Arial" w:cs="Arial" w:hint="cs"/>
        </w:rPr>
        <w:t>O</w:t>
      </w:r>
      <w:r w:rsidR="00E01F6E" w:rsidRPr="007A792D">
        <w:rPr>
          <w:rFonts w:ascii="Arial" w:hAnsi="Arial" w:cs="Arial"/>
        </w:rPr>
        <w:t xml:space="preserve">ddsToWin() </w:t>
      </w:r>
      <w:r w:rsidR="00E01F6E" w:rsidRPr="007A792D">
        <w:rPr>
          <w:rFonts w:ascii="Arial" w:hAnsi="Arial" w:cs="Arial" w:hint="cs"/>
          <w:rtl/>
        </w:rPr>
        <w:t xml:space="preserve"> אשר מחזירה את היחס בין מספר הניצחונות בעבר לכול </w:t>
      </w:r>
      <w:r w:rsidR="00CC332F" w:rsidRPr="007A792D">
        <w:rPr>
          <w:rFonts w:ascii="Arial" w:hAnsi="Arial" w:cs="Arial" w:hint="cs"/>
          <w:rtl/>
        </w:rPr>
        <w:t>התחרויו</w:t>
      </w:r>
      <w:r w:rsidR="00CC332F" w:rsidRPr="007A792D">
        <w:rPr>
          <w:rFonts w:ascii="Arial" w:hAnsi="Arial" w:cs="Arial" w:hint="eastAsia"/>
          <w:rtl/>
        </w:rPr>
        <w:t>ת</w:t>
      </w:r>
      <w:r w:rsidRPr="007A792D">
        <w:rPr>
          <w:rFonts w:ascii="Arial" w:hAnsi="Arial" w:cs="Arial" w:hint="cs"/>
          <w:rtl/>
        </w:rPr>
        <w:t xml:space="preserve"> </w:t>
      </w:r>
      <w:r w:rsidR="00E01F6E" w:rsidRPr="007A792D">
        <w:rPr>
          <w:rFonts w:ascii="Arial" w:hAnsi="Arial" w:cs="Arial" w:hint="cs"/>
          <w:rtl/>
        </w:rPr>
        <w:t xml:space="preserve"> כמספר בין 0 ל</w:t>
      </w:r>
      <w:r w:rsidR="008C7651">
        <w:rPr>
          <w:rFonts w:ascii="Arial" w:hAnsi="Arial" w:cs="Arial" w:hint="cs"/>
          <w:rtl/>
        </w:rPr>
        <w:t>-</w:t>
      </w:r>
      <w:r w:rsidR="00E01F6E" w:rsidRPr="007A792D">
        <w:rPr>
          <w:rFonts w:ascii="Arial" w:hAnsi="Arial" w:cs="Arial" w:hint="cs"/>
          <w:rtl/>
        </w:rPr>
        <w:t>1</w:t>
      </w:r>
      <w:r w:rsidR="008C7651">
        <w:rPr>
          <w:rFonts w:ascii="Arial" w:hAnsi="Arial" w:cs="Arial" w:hint="cs"/>
          <w:rtl/>
        </w:rPr>
        <w:t>.</w:t>
      </w:r>
      <w:r w:rsidR="00E01F6E" w:rsidRPr="007A792D">
        <w:rPr>
          <w:rFonts w:ascii="Arial" w:hAnsi="Arial" w:cs="Arial" w:hint="cs"/>
          <w:rtl/>
        </w:rPr>
        <w:t xml:space="preserve"> לדוגמא</w:t>
      </w:r>
      <w:r w:rsidR="00351345">
        <w:rPr>
          <w:rFonts w:ascii="Arial" w:hAnsi="Arial" w:cs="Arial" w:hint="cs"/>
          <w:rtl/>
        </w:rPr>
        <w:t>,</w:t>
      </w:r>
      <w:r w:rsidR="00E01F6E" w:rsidRPr="007A792D">
        <w:rPr>
          <w:rFonts w:ascii="Arial" w:hAnsi="Arial" w:cs="Arial" w:hint="cs"/>
          <w:rtl/>
        </w:rPr>
        <w:t xml:space="preserve"> כלב שניצח 4 פעמים</w:t>
      </w:r>
      <w:r w:rsidR="0035134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(המשתנה  </w:t>
      </w:r>
      <w:r>
        <w:rPr>
          <w:rFonts w:ascii="Arial" w:hAnsi="Arial" w:cs="Arial"/>
        </w:rPr>
        <w:t>pastWin</w:t>
      </w:r>
      <w:r>
        <w:rPr>
          <w:rFonts w:ascii="Arial" w:hAnsi="Arial" w:cs="Arial" w:hint="cs"/>
          <w:rtl/>
        </w:rPr>
        <w:t>) והפסיד 4</w:t>
      </w:r>
      <w:r w:rsidR="00E01F6E" w:rsidRPr="007A792D">
        <w:rPr>
          <w:rFonts w:ascii="Arial" w:hAnsi="Arial" w:cs="Arial" w:hint="cs"/>
          <w:rtl/>
        </w:rPr>
        <w:t xml:space="preserve"> פעמים </w:t>
      </w:r>
      <w:r>
        <w:rPr>
          <w:rFonts w:ascii="Arial" w:hAnsi="Arial" w:cs="Arial" w:hint="cs"/>
          <w:rtl/>
        </w:rPr>
        <w:t xml:space="preserve">(המשתנה </w:t>
      </w:r>
      <w:r>
        <w:rPr>
          <w:rFonts w:ascii="Arial" w:hAnsi="Arial" w:cs="Arial"/>
        </w:rPr>
        <w:t xml:space="preserve">pastLost </w:t>
      </w:r>
      <w:r>
        <w:rPr>
          <w:rFonts w:ascii="Arial" w:hAnsi="Arial" w:cs="Arial" w:hint="cs"/>
          <w:rtl/>
        </w:rPr>
        <w:t xml:space="preserve"> ) </w:t>
      </w:r>
      <w:r w:rsidR="00E01F6E" w:rsidRPr="007A792D">
        <w:rPr>
          <w:rFonts w:ascii="Arial" w:hAnsi="Arial" w:cs="Arial" w:hint="cs"/>
          <w:rtl/>
        </w:rPr>
        <w:t xml:space="preserve">נקבל תשובה   0.5 (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8</m:t>
            </m:r>
          </m:den>
        </m:f>
      </m:oMath>
      <w:r w:rsidR="00E01F6E" w:rsidRPr="007A792D">
        <w:rPr>
          <w:rFonts w:ascii="Arial" w:hAnsi="Arial" w:cs="Arial" w:hint="cs"/>
          <w:rtl/>
        </w:rPr>
        <w:t>)</w:t>
      </w:r>
    </w:p>
    <w:p w14:paraId="563DA223" w14:textId="3E630C7D" w:rsidR="00E01F6E" w:rsidRDefault="00903C2F" w:rsidP="00AD2E70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(3 נק</w:t>
      </w:r>
      <w:r w:rsidR="00146827">
        <w:rPr>
          <w:rFonts w:ascii="Arial" w:hAnsi="Arial" w:cs="Arial" w:hint="cs"/>
          <w:rtl/>
        </w:rPr>
        <w:t>׳</w:t>
      </w:r>
      <w:r>
        <w:rPr>
          <w:rFonts w:ascii="Arial" w:hAnsi="Arial" w:cs="Arial" w:hint="cs"/>
          <w:rtl/>
        </w:rPr>
        <w:t xml:space="preserve">) </w:t>
      </w:r>
      <w:r w:rsidR="00CC332F">
        <w:rPr>
          <w:rFonts w:ascii="Arial" w:hAnsi="Arial" w:cs="Arial" w:hint="cs"/>
          <w:rtl/>
        </w:rPr>
        <w:t>ממשו בנאי למחלקה המקבל כפרמטרים את שם הכלב</w:t>
      </w:r>
      <w:r w:rsidR="00106004">
        <w:rPr>
          <w:rFonts w:ascii="Arial" w:hAnsi="Arial" w:cs="Arial" w:hint="cs"/>
          <w:rtl/>
        </w:rPr>
        <w:t>,</w:t>
      </w:r>
      <w:r w:rsidR="00CC332F">
        <w:rPr>
          <w:rFonts w:ascii="Arial" w:hAnsi="Arial" w:cs="Arial" w:hint="cs"/>
          <w:rtl/>
        </w:rPr>
        <w:t xml:space="preserve"> מספר </w:t>
      </w:r>
      <w:r w:rsidR="00106004">
        <w:rPr>
          <w:rFonts w:ascii="Arial" w:hAnsi="Arial" w:cs="Arial" w:hint="cs"/>
          <w:rtl/>
        </w:rPr>
        <w:t>הניצחונו</w:t>
      </w:r>
      <w:r w:rsidR="00106004">
        <w:rPr>
          <w:rFonts w:ascii="Arial" w:hAnsi="Arial" w:cs="Arial" w:hint="eastAsia"/>
          <w:rtl/>
        </w:rPr>
        <w:t>ת</w:t>
      </w:r>
      <w:r w:rsidR="00CC332F">
        <w:rPr>
          <w:rFonts w:ascii="Arial" w:hAnsi="Arial" w:cs="Arial" w:hint="cs"/>
          <w:rtl/>
        </w:rPr>
        <w:t xml:space="preserve"> </w:t>
      </w:r>
      <w:r w:rsidR="00106004">
        <w:rPr>
          <w:rFonts w:ascii="Arial" w:hAnsi="Arial" w:cs="Arial" w:hint="cs"/>
          <w:rtl/>
        </w:rPr>
        <w:t>,</w:t>
      </w:r>
      <w:r w:rsidR="00CC332F">
        <w:rPr>
          <w:rFonts w:ascii="Arial" w:hAnsi="Arial" w:cs="Arial" w:hint="cs"/>
          <w:rtl/>
        </w:rPr>
        <w:t xml:space="preserve">מספר ההפסדים </w:t>
      </w:r>
      <w:r w:rsidR="00106004">
        <w:rPr>
          <w:rFonts w:ascii="Arial" w:hAnsi="Arial" w:cs="Arial" w:hint="cs"/>
          <w:rtl/>
        </w:rPr>
        <w:t>בעבר</w:t>
      </w:r>
      <w:r w:rsidR="00146827">
        <w:rPr>
          <w:rFonts w:ascii="Arial" w:hAnsi="Arial" w:cs="Arial" w:hint="cs"/>
          <w:rtl/>
        </w:rPr>
        <w:t>,</w:t>
      </w:r>
      <w:r w:rsidR="00106004">
        <w:rPr>
          <w:rFonts w:ascii="Arial" w:hAnsi="Arial" w:cs="Arial" w:hint="cs"/>
          <w:rtl/>
        </w:rPr>
        <w:t xml:space="preserve"> </w:t>
      </w:r>
      <w:r w:rsidR="00CC332F">
        <w:rPr>
          <w:rFonts w:ascii="Arial" w:hAnsi="Arial" w:cs="Arial" w:hint="cs"/>
          <w:rtl/>
        </w:rPr>
        <w:t xml:space="preserve">והסוג כלומר ממשו </w:t>
      </w:r>
    </w:p>
    <w:p w14:paraId="0B609059" w14:textId="5F1841D9" w:rsidR="00AA0A06" w:rsidRPr="00146827" w:rsidRDefault="00CC332F" w:rsidP="00146827">
      <w:pPr>
        <w:bidi w:val="0"/>
        <w:spacing w:after="200" w:line="276" w:lineRule="auto"/>
        <w:rPr>
          <w:rFonts w:ascii="Arial" w:hAnsi="Arial" w:cs="Arial"/>
        </w:rPr>
      </w:pPr>
      <w:r w:rsidRPr="00146827">
        <w:rPr>
          <w:rFonts w:ascii="Arial" w:hAnsi="Arial" w:cs="Arial"/>
        </w:rPr>
        <w:t>public Dog(String name, int pastWin, int pastLost, dogType type)</w:t>
      </w:r>
    </w:p>
    <w:p w14:paraId="79157782" w14:textId="21F5FBFB" w:rsidR="00AA0A06" w:rsidRDefault="00AA0A06" w:rsidP="001E1BB6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  <w:r w:rsidR="00903C2F">
        <w:rPr>
          <w:rFonts w:ascii="Arial" w:hAnsi="Arial" w:cs="Arial" w:hint="cs"/>
          <w:rtl/>
        </w:rPr>
        <w:t>(4 נק</w:t>
      </w:r>
      <w:r w:rsidR="00146827">
        <w:rPr>
          <w:rFonts w:ascii="Arial" w:hAnsi="Arial" w:cs="Arial" w:hint="cs"/>
          <w:rtl/>
        </w:rPr>
        <w:t>׳</w:t>
      </w:r>
      <w:r w:rsidR="00903C2F">
        <w:rPr>
          <w:rFonts w:ascii="Arial" w:hAnsi="Arial" w:cs="Arial" w:hint="cs"/>
          <w:rtl/>
        </w:rPr>
        <w:t xml:space="preserve">) </w:t>
      </w:r>
      <w:r>
        <w:rPr>
          <w:rFonts w:ascii="Arial" w:hAnsi="Arial" w:cs="Arial" w:hint="cs"/>
          <w:rtl/>
        </w:rPr>
        <w:t xml:space="preserve">לכל כלב יש </w:t>
      </w:r>
      <w:r>
        <w:rPr>
          <w:rFonts w:ascii="Arial" w:hAnsi="Arial" w:cs="Arial"/>
        </w:rPr>
        <w:t>id</w:t>
      </w:r>
      <w:r>
        <w:rPr>
          <w:rFonts w:ascii="Arial" w:hAnsi="Arial" w:cs="Arial" w:hint="cs"/>
          <w:rtl/>
        </w:rPr>
        <w:t xml:space="preserve"> יחיד שמאפיין אותו</w:t>
      </w:r>
      <w:r w:rsidR="00146827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עדכנו את הבנאי שיתמוך בתכונה זאת (כלומר כל כלב </w:t>
      </w:r>
      <w:r w:rsidR="00146827">
        <w:rPr>
          <w:rFonts w:ascii="Arial" w:hAnsi="Arial" w:cs="Arial" w:hint="cs"/>
          <w:rtl/>
        </w:rPr>
        <w:t>ייווצ</w:t>
      </w:r>
      <w:r w:rsidR="00146827">
        <w:rPr>
          <w:rFonts w:ascii="Arial" w:hAnsi="Arial" w:cs="Arial" w:hint="eastAsia"/>
          <w:rtl/>
        </w:rPr>
        <w:t>ר</w:t>
      </w:r>
      <w:r>
        <w:rPr>
          <w:rFonts w:ascii="Arial" w:hAnsi="Arial" w:cs="Arial" w:hint="cs"/>
          <w:rtl/>
        </w:rPr>
        <w:t xml:space="preserve"> עם </w:t>
      </w:r>
      <w:r>
        <w:rPr>
          <w:rFonts w:ascii="Arial" w:hAnsi="Arial" w:cs="Arial"/>
        </w:rPr>
        <w:t xml:space="preserve">id </w:t>
      </w:r>
      <w:r>
        <w:rPr>
          <w:rFonts w:ascii="Arial" w:hAnsi="Arial" w:cs="Arial" w:hint="cs"/>
          <w:rtl/>
        </w:rPr>
        <w:t xml:space="preserve">  </w:t>
      </w:r>
      <w:r w:rsidR="00146827">
        <w:rPr>
          <w:rFonts w:ascii="Arial" w:hAnsi="Arial" w:cs="Arial" w:hint="cs"/>
          <w:rtl/>
        </w:rPr>
        <w:t>ייחוד</w:t>
      </w:r>
      <w:r w:rsidR="00146827">
        <w:rPr>
          <w:rFonts w:ascii="Arial" w:hAnsi="Arial" w:cs="Arial" w:hint="eastAsia"/>
          <w:rtl/>
        </w:rPr>
        <w:t>י</w:t>
      </w:r>
      <w:r>
        <w:rPr>
          <w:rFonts w:ascii="Arial" w:hAnsi="Arial" w:cs="Arial" w:hint="cs"/>
          <w:rtl/>
        </w:rPr>
        <w:t xml:space="preserve"> לו) אתם כמובן רש</w:t>
      </w:r>
      <w:r w:rsidR="001E1BB6">
        <w:rPr>
          <w:rFonts w:ascii="Arial" w:hAnsi="Arial" w:cs="Arial" w:hint="cs"/>
          <w:rtl/>
        </w:rPr>
        <w:t>א</w:t>
      </w:r>
      <w:r>
        <w:rPr>
          <w:rFonts w:ascii="Arial" w:hAnsi="Arial" w:cs="Arial" w:hint="cs"/>
          <w:rtl/>
        </w:rPr>
        <w:t>ים להוסיף שיטות ומשתנים למחלקה</w:t>
      </w:r>
      <w:r w:rsidR="00146827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</w:t>
      </w:r>
    </w:p>
    <w:p w14:paraId="4A0D8CFA" w14:textId="49EC67E5" w:rsidR="001E1BB6" w:rsidRPr="00146827" w:rsidRDefault="008117B9" w:rsidP="00146827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03C2F">
        <w:rPr>
          <w:rFonts w:ascii="Arial" w:hAnsi="Arial" w:cs="Arial" w:hint="cs"/>
          <w:rtl/>
        </w:rPr>
        <w:t>(5 נק</w:t>
      </w:r>
      <w:r w:rsidR="00146827">
        <w:rPr>
          <w:rFonts w:ascii="Arial" w:hAnsi="Arial" w:cs="Arial" w:hint="cs"/>
          <w:rtl/>
        </w:rPr>
        <w:t>׳</w:t>
      </w:r>
      <w:r w:rsidR="00903C2F">
        <w:rPr>
          <w:rFonts w:ascii="Arial" w:hAnsi="Arial" w:cs="Arial" w:hint="cs"/>
          <w:rtl/>
        </w:rPr>
        <w:t xml:space="preserve">) </w:t>
      </w:r>
      <w:r>
        <w:rPr>
          <w:rFonts w:ascii="Arial" w:hAnsi="Arial" w:cs="Arial" w:hint="cs"/>
          <w:rtl/>
        </w:rPr>
        <w:t xml:space="preserve">שם של כלב </w:t>
      </w:r>
      <w:r w:rsidR="00186038">
        <w:rPr>
          <w:rFonts w:ascii="Arial" w:hAnsi="Arial" w:cs="Arial" w:hint="cs"/>
          <w:rtl/>
        </w:rPr>
        <w:t xml:space="preserve">מורכב משם המשפחה קו תחתון ואז שם הכלב . שם הכלב ושם המשפחה חייבים להתחיל באות גדולה . השם יכיל רק קו תחתון אחד ואותיות אנגליות בלבד. </w:t>
      </w:r>
      <w:r w:rsidR="00146827">
        <w:rPr>
          <w:rFonts w:ascii="Arial" w:hAnsi="Arial" w:cs="Arial" w:hint="cs"/>
          <w:rtl/>
        </w:rPr>
        <w:t>בדקו</w:t>
      </w:r>
      <w:r>
        <w:rPr>
          <w:rFonts w:ascii="Arial" w:hAnsi="Arial" w:cs="Arial" w:hint="cs"/>
          <w:rtl/>
        </w:rPr>
        <w:t xml:space="preserve"> זאת</w:t>
      </w:r>
      <w:r w:rsidR="00186038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אם</w:t>
      </w:r>
      <w:r w:rsidR="00186038">
        <w:rPr>
          <w:rFonts w:ascii="Arial" w:hAnsi="Arial" w:cs="Arial" w:hint="cs"/>
          <w:rtl/>
        </w:rPr>
        <w:t xml:space="preserve"> אחד</w:t>
      </w:r>
      <w:r>
        <w:rPr>
          <w:rFonts w:ascii="Arial" w:hAnsi="Arial" w:cs="Arial" w:hint="cs"/>
          <w:rtl/>
        </w:rPr>
        <w:t xml:space="preserve"> ה</w:t>
      </w:r>
      <w:r w:rsidR="00BA4CCD">
        <w:rPr>
          <w:rFonts w:ascii="Arial" w:hAnsi="Arial" w:cs="Arial" w:hint="cs"/>
          <w:rtl/>
        </w:rPr>
        <w:t>תנאי</w:t>
      </w:r>
      <w:r w:rsidR="00186038">
        <w:rPr>
          <w:rFonts w:ascii="Arial" w:hAnsi="Arial" w:cs="Arial" w:hint="cs"/>
          <w:rtl/>
        </w:rPr>
        <w:t>ם</w:t>
      </w:r>
      <w:r w:rsidR="00BA4CCD">
        <w:rPr>
          <w:rFonts w:ascii="Arial" w:hAnsi="Arial" w:cs="Arial" w:hint="cs"/>
          <w:rtl/>
        </w:rPr>
        <w:t xml:space="preserve"> לא מתקיים שמו של הכלב יהיה </w:t>
      </w:r>
      <w:r w:rsidR="00BA4CCD">
        <w:rPr>
          <w:rFonts w:ascii="Arial" w:hAnsi="Arial" w:cs="Arial" w:hint="cs"/>
        </w:rPr>
        <w:t>S</w:t>
      </w:r>
      <w:r w:rsidR="00BA4CCD">
        <w:rPr>
          <w:rFonts w:ascii="Arial" w:hAnsi="Arial" w:cs="Arial"/>
        </w:rPr>
        <w:t>al_D</w:t>
      </w:r>
      <w:r>
        <w:rPr>
          <w:rFonts w:ascii="Arial" w:hAnsi="Arial" w:cs="Arial" w:hint="cs"/>
          <w:rtl/>
        </w:rPr>
        <w:t xml:space="preserve"> </w:t>
      </w:r>
      <w:r w:rsidR="00A02A2B">
        <w:rPr>
          <w:rFonts w:ascii="Arial" w:hAnsi="Arial" w:cs="Arial" w:hint="cs"/>
          <w:rtl/>
        </w:rPr>
        <w:t>כקבוע במחלקה.</w:t>
      </w:r>
      <w:r w:rsidR="00146827">
        <w:rPr>
          <w:rFonts w:ascii="Arial" w:hAnsi="Arial" w:cs="Arial" w:hint="cs"/>
          <w:rtl/>
        </w:rPr>
        <w:t xml:space="preserve"> </w:t>
      </w:r>
      <w:r w:rsidR="001E1BB6" w:rsidRPr="00146827">
        <w:rPr>
          <w:rFonts w:ascii="Arial" w:hAnsi="Arial" w:cs="Arial" w:hint="cs"/>
          <w:b/>
          <w:bCs/>
          <w:rtl/>
        </w:rPr>
        <w:t>השתמשו במחלקת השירות שכתבתם בסעיף 1</w:t>
      </w:r>
    </w:p>
    <w:p w14:paraId="10B11F25" w14:textId="3083269F" w:rsidR="00146827" w:rsidRPr="00146827" w:rsidRDefault="008F1024" w:rsidP="00146827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(3 נק)</w:t>
      </w:r>
      <w:r w:rsidR="00911347">
        <w:rPr>
          <w:rFonts w:ascii="Arial" w:hAnsi="Arial" w:cs="Arial" w:hint="cs"/>
          <w:rtl/>
        </w:rPr>
        <w:t xml:space="preserve"> כלב מחזיק שדה מסוג </w:t>
      </w:r>
      <w:r w:rsidR="00911347" w:rsidRPr="00911347">
        <w:rPr>
          <w:rFonts w:ascii="Arial" w:hAnsi="Arial" w:cs="Arial"/>
        </w:rPr>
        <w:t>ExercisesGrade</w:t>
      </w:r>
      <w:r w:rsidR="00911347">
        <w:rPr>
          <w:rFonts w:ascii="Arial" w:hAnsi="Arial" w:cs="Arial"/>
        </w:rPr>
        <w:t xml:space="preserve">. </w:t>
      </w:r>
      <w:r w:rsidR="00911347">
        <w:rPr>
          <w:rFonts w:ascii="Arial" w:hAnsi="Arial" w:cs="Arial" w:hint="cs"/>
          <w:rtl/>
        </w:rPr>
        <w:t xml:space="preserve">  צרו בנאי נוסף שמקבל</w:t>
      </w:r>
      <w:r w:rsidR="00AD2E70">
        <w:rPr>
          <w:rFonts w:ascii="Arial" w:hAnsi="Arial" w:cs="Arial" w:hint="cs"/>
          <w:rtl/>
        </w:rPr>
        <w:t xml:space="preserve"> גם </w:t>
      </w:r>
      <w:r w:rsidR="00911347">
        <w:rPr>
          <w:rFonts w:ascii="Arial" w:hAnsi="Arial" w:cs="Arial" w:hint="cs"/>
          <w:rtl/>
        </w:rPr>
        <w:t xml:space="preserve"> ערכים של שני ציונים ומאתחל כלב עם השדה </w:t>
      </w:r>
      <w:r w:rsidR="00911347">
        <w:rPr>
          <w:rFonts w:ascii="Arial" w:hAnsi="Arial" w:cs="Arial" w:hint="cs"/>
        </w:rPr>
        <w:t>G</w:t>
      </w:r>
      <w:r w:rsidR="00911347">
        <w:rPr>
          <w:rFonts w:ascii="Arial" w:hAnsi="Arial" w:cs="Arial"/>
        </w:rPr>
        <w:t xml:space="preserve">rades </w:t>
      </w:r>
      <w:r w:rsidR="00911347">
        <w:rPr>
          <w:rFonts w:ascii="Arial" w:hAnsi="Arial" w:cs="Arial" w:hint="cs"/>
          <w:rtl/>
        </w:rPr>
        <w:t xml:space="preserve"> מאותחל כלומר ממשו</w:t>
      </w:r>
      <w:r w:rsidR="00146827">
        <w:rPr>
          <w:rFonts w:ascii="Arial" w:hAnsi="Arial" w:cs="Arial" w:hint="cs"/>
          <w:rtl/>
        </w:rPr>
        <w:t>.</w:t>
      </w:r>
    </w:p>
    <w:p w14:paraId="57B58DA6" w14:textId="6A737D76" w:rsidR="00911347" w:rsidRDefault="00911347" w:rsidP="00911347">
      <w:pPr>
        <w:pStyle w:val="ListParagraph"/>
        <w:spacing w:after="200" w:line="276" w:lineRule="auto"/>
        <w:ind w:left="792"/>
        <w:jc w:val="both"/>
        <w:rPr>
          <w:ins w:id="1" w:author="Alex Tilkin" w:date="2019-05-30T08:03:00Z"/>
          <w:rFonts w:ascii="Arial" w:hAnsi="Arial" w:cs="Arial"/>
          <w:rtl/>
        </w:rPr>
      </w:pPr>
      <w:r w:rsidRPr="00911347">
        <w:rPr>
          <w:rFonts w:ascii="Arial" w:hAnsi="Arial" w:cs="Arial"/>
        </w:rPr>
        <w:t>Dog(String name, int pastWin, int pastLost, dogType type, int grade</w:t>
      </w:r>
      <w:r w:rsidR="000E0144">
        <w:rPr>
          <w:rFonts w:ascii="Arial" w:hAnsi="Arial" w:cs="Arial"/>
        </w:rPr>
        <w:t>1,int grade2</w:t>
      </w:r>
      <w:r w:rsidRPr="00911347">
        <w:rPr>
          <w:rFonts w:ascii="Arial" w:hAnsi="Arial" w:cs="Arial"/>
        </w:rPr>
        <w:t>)</w:t>
      </w:r>
    </w:p>
    <w:p w14:paraId="1522BB79" w14:textId="36DE8C83" w:rsidR="00CC332F" w:rsidRDefault="00A02A2B" w:rsidP="00E01F6E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  <w:r w:rsidR="00903C2F">
        <w:rPr>
          <w:rFonts w:ascii="Arial" w:hAnsi="Arial" w:cs="Arial" w:hint="cs"/>
          <w:rtl/>
        </w:rPr>
        <w:t>(3 נק</w:t>
      </w:r>
      <w:r w:rsidR="00146827">
        <w:rPr>
          <w:rFonts w:ascii="Arial" w:hAnsi="Arial" w:cs="Arial" w:hint="cs"/>
          <w:rtl/>
        </w:rPr>
        <w:t>׳</w:t>
      </w:r>
      <w:r w:rsidR="00903C2F">
        <w:rPr>
          <w:rFonts w:ascii="Arial" w:hAnsi="Arial" w:cs="Arial" w:hint="cs"/>
          <w:rtl/>
        </w:rPr>
        <w:t>)</w:t>
      </w:r>
      <w:r w:rsidR="00146827">
        <w:rPr>
          <w:rFonts w:ascii="Arial" w:hAnsi="Arial" w:cs="Arial" w:hint="cs"/>
          <w:rtl/>
        </w:rPr>
        <w:t xml:space="preserve"> </w:t>
      </w:r>
      <w:r w:rsidR="00175A89">
        <w:rPr>
          <w:rFonts w:ascii="Arial" w:hAnsi="Arial" w:cs="Arial" w:hint="cs"/>
          <w:rtl/>
        </w:rPr>
        <w:t xml:space="preserve">ממשו </w:t>
      </w:r>
      <w:r w:rsidR="00175A89">
        <w:rPr>
          <w:rFonts w:ascii="Arial" w:hAnsi="Arial" w:cs="Arial"/>
        </w:rPr>
        <w:t xml:space="preserve">toString </w:t>
      </w:r>
      <w:ins w:id="2" w:author="David" w:date="2019-05-30T11:57:00Z">
        <w:r w:rsidR="00CF40D7">
          <w:rPr>
            <w:rFonts w:ascii="Arial" w:hAnsi="Arial" w:cs="Arial" w:hint="cs"/>
            <w:rtl/>
          </w:rPr>
          <w:t xml:space="preserve"> </w:t>
        </w:r>
      </w:ins>
      <w:r w:rsidR="00CF40D7">
        <w:rPr>
          <w:rFonts w:ascii="Arial" w:hAnsi="Arial" w:cs="Arial" w:hint="cs"/>
          <w:rtl/>
        </w:rPr>
        <w:t>יש שני מקרים 1 האובייק</w:t>
      </w:r>
      <w:r w:rsidR="00CF40D7">
        <w:rPr>
          <w:rFonts w:ascii="Arial" w:hAnsi="Arial" w:cs="Arial" w:hint="eastAsia"/>
          <w:rtl/>
        </w:rPr>
        <w:t>ט</w:t>
      </w:r>
      <w:r w:rsidR="00CF40D7">
        <w:rPr>
          <w:rFonts w:ascii="Arial" w:hAnsi="Arial" w:cs="Arial" w:hint="cs"/>
          <w:rtl/>
        </w:rPr>
        <w:t xml:space="preserve"> </w:t>
      </w:r>
      <w:r w:rsidR="00CF40D7" w:rsidRPr="00A9156B">
        <w:rPr>
          <w:rFonts w:ascii="Arial" w:hAnsi="Arial" w:cs="Arial"/>
        </w:rPr>
        <w:t>Exercise</w:t>
      </w:r>
      <w:r w:rsidR="00CF40D7">
        <w:rPr>
          <w:rFonts w:ascii="Arial" w:hAnsi="Arial" w:cs="Arial"/>
        </w:rPr>
        <w:t>Grade</w:t>
      </w:r>
      <w:r w:rsidR="00CF40D7">
        <w:rPr>
          <w:rFonts w:ascii="Arial" w:hAnsi="Arial" w:cs="Arial" w:hint="cs"/>
          <w:rtl/>
        </w:rPr>
        <w:t xml:space="preserve"> לא אותחל ואז הפל</w:t>
      </w:r>
      <w:r w:rsidR="000100EA">
        <w:rPr>
          <w:rFonts w:ascii="Arial" w:hAnsi="Arial" w:cs="Arial" w:hint="cs"/>
          <w:rtl/>
        </w:rPr>
        <w:t>ט</w:t>
      </w:r>
      <w:r w:rsidR="00CF40D7">
        <w:rPr>
          <w:rFonts w:ascii="Arial" w:hAnsi="Arial" w:cs="Arial" w:hint="cs"/>
          <w:rtl/>
        </w:rPr>
        <w:t xml:space="preserve"> יהיה</w:t>
      </w:r>
    </w:p>
    <w:p w14:paraId="4969CC06" w14:textId="5FAFA87B" w:rsidR="00175A89" w:rsidRPr="003E4857" w:rsidRDefault="001523BF" w:rsidP="003E4857">
      <w:pPr>
        <w:bidi w:val="0"/>
        <w:spacing w:after="200" w:line="276" w:lineRule="auto"/>
        <w:rPr>
          <w:rFonts w:ascii="Arial" w:hAnsi="Arial" w:cs="Arial"/>
          <w:rtl/>
        </w:rPr>
      </w:pPr>
      <w:r w:rsidRPr="003E4857">
        <w:rPr>
          <w:rFonts w:ascii="Arial" w:hAnsi="Arial" w:cs="Arial"/>
        </w:rPr>
        <w:t>n</w:t>
      </w:r>
      <w:r w:rsidR="00BA4CCD" w:rsidRPr="003E4857">
        <w:rPr>
          <w:rFonts w:ascii="Arial" w:hAnsi="Arial" w:cs="Arial"/>
        </w:rPr>
        <w:t>ame=</w:t>
      </w:r>
      <w:r w:rsidR="00BA4CCD" w:rsidRPr="003E4857">
        <w:rPr>
          <w:rFonts w:ascii="Arial" w:hAnsi="Arial" w:cs="Arial" w:hint="cs"/>
        </w:rPr>
        <w:t>S</w:t>
      </w:r>
      <w:r w:rsidR="00BA4CCD" w:rsidRPr="003E4857">
        <w:rPr>
          <w:rFonts w:ascii="Arial" w:hAnsi="Arial" w:cs="Arial"/>
        </w:rPr>
        <w:t xml:space="preserve">al_D </w:t>
      </w:r>
      <w:r w:rsidRPr="003E4857">
        <w:rPr>
          <w:rFonts w:ascii="Arial" w:hAnsi="Arial" w:cs="Arial"/>
        </w:rPr>
        <w:t>,</w:t>
      </w:r>
      <w:r w:rsidR="00371FBB" w:rsidRPr="003E4857">
        <w:rPr>
          <w:rFonts w:ascii="Arial" w:hAnsi="Arial" w:cs="Arial"/>
        </w:rPr>
        <w:t xml:space="preserve"> id=0 , </w:t>
      </w:r>
      <w:r w:rsidRPr="003E4857">
        <w:rPr>
          <w:rFonts w:ascii="Arial" w:hAnsi="Arial" w:cs="Arial"/>
        </w:rPr>
        <w:t xml:space="preserve"> pastWin=4</w:t>
      </w:r>
      <w:r w:rsidR="00371FBB" w:rsidRPr="003E4857">
        <w:rPr>
          <w:rFonts w:ascii="Arial" w:hAnsi="Arial" w:cs="Arial"/>
        </w:rPr>
        <w:t xml:space="preserve"> </w:t>
      </w:r>
      <w:r w:rsidRPr="003E4857">
        <w:rPr>
          <w:rFonts w:ascii="Arial" w:hAnsi="Arial" w:cs="Arial"/>
        </w:rPr>
        <w:t>, pastLost=4 , oddsToWin</w:t>
      </w:r>
      <w:r w:rsidR="00371FBB" w:rsidRPr="003E4857">
        <w:rPr>
          <w:rFonts w:ascii="Arial" w:hAnsi="Arial" w:cs="Arial"/>
        </w:rPr>
        <w:t>=</w:t>
      </w:r>
      <w:r w:rsidRPr="003E4857">
        <w:rPr>
          <w:rFonts w:ascii="Arial" w:hAnsi="Arial" w:cs="Arial"/>
        </w:rPr>
        <w:t>0.5 , type=Milinoar</w:t>
      </w:r>
    </w:p>
    <w:p w14:paraId="09A1D401" w14:textId="2495C731" w:rsidR="0088749F" w:rsidRPr="0088749F" w:rsidRDefault="00CF40D7" w:rsidP="0088749F">
      <w:pPr>
        <w:pStyle w:val="ListParagraph"/>
        <w:spacing w:after="200" w:line="276" w:lineRule="auto"/>
        <w:ind w:left="792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ואם האובייק</w:t>
      </w:r>
      <w:r>
        <w:rPr>
          <w:rFonts w:ascii="Arial" w:hAnsi="Arial" w:cs="Arial" w:hint="eastAsia"/>
          <w:rtl/>
        </w:rPr>
        <w:t>ט</w:t>
      </w:r>
      <w:r>
        <w:rPr>
          <w:rFonts w:ascii="Arial" w:hAnsi="Arial" w:cs="Arial" w:hint="cs"/>
          <w:rtl/>
        </w:rPr>
        <w:t xml:space="preserve"> </w:t>
      </w:r>
      <w:r w:rsidRPr="00A9156B">
        <w:rPr>
          <w:rFonts w:ascii="Arial" w:hAnsi="Arial" w:cs="Arial"/>
        </w:rPr>
        <w:t>Exercise</w:t>
      </w:r>
      <w:r>
        <w:rPr>
          <w:rFonts w:ascii="Arial" w:hAnsi="Arial" w:cs="Arial"/>
        </w:rPr>
        <w:t>Grade</w:t>
      </w:r>
      <w:r>
        <w:rPr>
          <w:rFonts w:ascii="Arial" w:hAnsi="Arial" w:cs="Arial" w:hint="cs"/>
          <w:rtl/>
        </w:rPr>
        <w:t xml:space="preserve">  קיים הפלט יהיה:</w:t>
      </w:r>
    </w:p>
    <w:p w14:paraId="71DE0079" w14:textId="19EE199B" w:rsidR="00AA25AF" w:rsidRPr="0088749F" w:rsidRDefault="003C1F36" w:rsidP="0088749F">
      <w:pPr>
        <w:bidi w:val="0"/>
        <w:spacing w:after="200" w:line="276" w:lineRule="auto"/>
        <w:rPr>
          <w:ins w:id="3" w:author="Alex Tilkin" w:date="2019-05-30T08:03:00Z"/>
          <w:rFonts w:ascii="Arial" w:hAnsi="Arial" w:cs="Arial"/>
          <w:rtl/>
        </w:rPr>
      </w:pPr>
      <w:r w:rsidRPr="0088749F">
        <w:rPr>
          <w:rFonts w:ascii="Arial" w:hAnsi="Arial" w:cs="Arial"/>
        </w:rPr>
        <w:t>name=Jon_Snow, id=1, pastWin=2, pastLost=6, type=Milinoar, grades: gradeOne=90, gradeTwo=98</w:t>
      </w:r>
    </w:p>
    <w:p w14:paraId="668C2A33" w14:textId="77777777" w:rsidR="0088749F" w:rsidRDefault="00742103" w:rsidP="0088749F">
      <w:pPr>
        <w:pStyle w:val="ListParagraph"/>
        <w:spacing w:after="200" w:line="276" w:lineRule="auto"/>
        <w:ind w:left="792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הקפידו על </w:t>
      </w:r>
      <w:r>
        <w:rPr>
          <w:rFonts w:ascii="Arial" w:hAnsi="Arial" w:cs="Arial"/>
        </w:rPr>
        <w:t xml:space="preserve">reuse </w:t>
      </w:r>
      <w:r>
        <w:rPr>
          <w:rFonts w:ascii="Arial" w:hAnsi="Arial" w:cs="Arial" w:hint="cs"/>
          <w:rtl/>
        </w:rPr>
        <w:t xml:space="preserve">  של קוד</w:t>
      </w:r>
      <w:r w:rsidR="0088749F">
        <w:rPr>
          <w:rFonts w:ascii="Arial" w:hAnsi="Arial" w:cs="Arial" w:hint="cs"/>
          <w:rtl/>
        </w:rPr>
        <w:t>.</w:t>
      </w:r>
    </w:p>
    <w:p w14:paraId="08F006A5" w14:textId="4D879C83" w:rsidR="001523BF" w:rsidRPr="0088749F" w:rsidRDefault="00903C2F" w:rsidP="0088749F">
      <w:pPr>
        <w:pStyle w:val="ListParagraph"/>
        <w:numPr>
          <w:ilvl w:val="1"/>
          <w:numId w:val="1"/>
        </w:numPr>
        <w:spacing w:after="200" w:line="276" w:lineRule="auto"/>
        <w:rPr>
          <w:rFonts w:ascii="Arial" w:hAnsi="Arial" w:cs="Arial"/>
        </w:rPr>
      </w:pPr>
      <w:r w:rsidRPr="0088749F">
        <w:rPr>
          <w:rFonts w:ascii="Arial" w:hAnsi="Arial" w:cs="Arial" w:hint="cs"/>
          <w:rtl/>
        </w:rPr>
        <w:t xml:space="preserve">( 4 נק) </w:t>
      </w:r>
      <w:r w:rsidR="001523BF" w:rsidRPr="0088749F">
        <w:rPr>
          <w:rFonts w:ascii="Arial" w:hAnsi="Arial" w:cs="Arial" w:hint="cs"/>
          <w:rtl/>
        </w:rPr>
        <w:t xml:space="preserve">ממשו בנאי הקורא את המידע מתוך קובץ </w:t>
      </w:r>
      <w:r w:rsidR="00A3383A" w:rsidRPr="0088749F">
        <w:rPr>
          <w:rFonts w:ascii="Arial" w:hAnsi="Arial" w:cs="Arial" w:hint="cs"/>
          <w:rtl/>
        </w:rPr>
        <w:t xml:space="preserve">לפי הדוגמה הנ"ל </w:t>
      </w:r>
      <w:r w:rsidR="003701D2" w:rsidRPr="0088749F">
        <w:rPr>
          <w:rFonts w:ascii="Arial" w:hAnsi="Arial" w:cs="Arial" w:hint="cs"/>
          <w:rtl/>
        </w:rPr>
        <w:t xml:space="preserve">ועובד עם </w:t>
      </w:r>
      <w:r w:rsidR="003701D2" w:rsidRPr="0088749F">
        <w:rPr>
          <w:rFonts w:ascii="Arial" w:hAnsi="Arial" w:cs="Arial" w:hint="cs"/>
        </w:rPr>
        <w:t>S</w:t>
      </w:r>
      <w:r w:rsidR="003701D2" w:rsidRPr="0088749F">
        <w:rPr>
          <w:rFonts w:ascii="Arial" w:hAnsi="Arial" w:cs="Arial"/>
        </w:rPr>
        <w:t xml:space="preserve">canner </w:t>
      </w:r>
      <w:r w:rsidR="003701D2" w:rsidRPr="0088749F">
        <w:rPr>
          <w:rFonts w:ascii="Arial" w:hAnsi="Arial" w:cs="Arial" w:hint="cs"/>
          <w:rtl/>
        </w:rPr>
        <w:t xml:space="preserve"> מוכן כלומר ממשו </w:t>
      </w:r>
      <w:r w:rsidR="003701D2" w:rsidRPr="0088749F">
        <w:rPr>
          <w:rFonts w:ascii="Arial" w:hAnsi="Arial" w:cs="Arial"/>
        </w:rPr>
        <w:t xml:space="preserve">public Dog(Scanner scan) </w:t>
      </w:r>
    </w:p>
    <w:p w14:paraId="2A9A6E3B" w14:textId="77777777" w:rsidR="0088749F" w:rsidRDefault="00A3383A" w:rsidP="001523BF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קלט</w:t>
      </w:r>
      <w:r w:rsidR="0088749F">
        <w:rPr>
          <w:rFonts w:ascii="Arial" w:hAnsi="Arial" w:cs="Arial" w:hint="cs"/>
          <w:rtl/>
        </w:rPr>
        <w:t>:</w:t>
      </w:r>
    </w:p>
    <w:p w14:paraId="6391F39F" w14:textId="09194C8D" w:rsidR="00A3383A" w:rsidRDefault="00A3383A" w:rsidP="001523BF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 </w:t>
      </w:r>
    </w:p>
    <w:p w14:paraId="2C625081" w14:textId="698A1064" w:rsidR="00371FBB" w:rsidRPr="00C96B62" w:rsidRDefault="00BA4CCD" w:rsidP="00C96B62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 w:hint="cs"/>
        </w:rPr>
        <w:t>S</w:t>
      </w:r>
      <w:r>
        <w:rPr>
          <w:rFonts w:ascii="Arial" w:hAnsi="Arial" w:cs="Arial"/>
        </w:rPr>
        <w:t>al_D</w:t>
      </w:r>
    </w:p>
    <w:p w14:paraId="42A77D8A" w14:textId="77777777" w:rsidR="003701D2" w:rsidRPr="003701D2" w:rsidRDefault="003701D2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 w:rsidRPr="003701D2">
        <w:rPr>
          <w:rFonts w:ascii="Arial" w:hAnsi="Arial" w:cs="Arial"/>
          <w:rtl/>
        </w:rPr>
        <w:t>4</w:t>
      </w:r>
    </w:p>
    <w:p w14:paraId="2E87F3BF" w14:textId="382359A3" w:rsidR="003701D2" w:rsidRPr="003701D2" w:rsidRDefault="003701D2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/>
        </w:rPr>
        <w:t>6</w:t>
      </w:r>
    </w:p>
    <w:p w14:paraId="67380D8F" w14:textId="5EBB5299" w:rsidR="003701D2" w:rsidRDefault="003701D2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  <w:r w:rsidRPr="003701D2">
        <w:rPr>
          <w:rFonts w:ascii="Arial" w:hAnsi="Arial" w:cs="Arial"/>
        </w:rPr>
        <w:t>Milinoar</w:t>
      </w:r>
    </w:p>
    <w:p w14:paraId="535CB037" w14:textId="6AB0D2C9" w:rsidR="003701D2" w:rsidRDefault="00C96B62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1C934CD4" w14:textId="097E3F21" w:rsidR="00C96B62" w:rsidRDefault="00742103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95</w:t>
      </w:r>
    </w:p>
    <w:p w14:paraId="4B488DB5" w14:textId="303FFFC1" w:rsidR="00742103" w:rsidRDefault="00742103" w:rsidP="008F04B1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98</w:t>
      </w:r>
      <w:ins w:id="4" w:author="Victor Heifets2" w:date="2019-05-30T00:46:00Z">
        <w:r w:rsidR="00DD6FF8">
          <w:rPr>
            <w:rFonts w:ascii="Arial" w:hAnsi="Arial" w:cs="Arial"/>
            <w:rtl/>
          </w:rPr>
          <w:br/>
        </w:r>
      </w:ins>
    </w:p>
    <w:p w14:paraId="7729DFB9" w14:textId="7ADE4060" w:rsidR="003C30B6" w:rsidRDefault="003C30B6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שימו לב</w:t>
      </w:r>
      <w:r w:rsidR="0088749F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במחלקה </w:t>
      </w:r>
      <w:r>
        <w:rPr>
          <w:rFonts w:ascii="Arial" w:hAnsi="Arial" w:cs="Arial" w:hint="cs"/>
        </w:rPr>
        <w:t>D</w:t>
      </w:r>
      <w:r>
        <w:rPr>
          <w:rFonts w:ascii="Arial" w:hAnsi="Arial" w:cs="Arial"/>
        </w:rPr>
        <w:t xml:space="preserve">og </w:t>
      </w:r>
      <w:r>
        <w:rPr>
          <w:rFonts w:ascii="Arial" w:hAnsi="Arial" w:cs="Arial" w:hint="cs"/>
          <w:rtl/>
        </w:rPr>
        <w:t xml:space="preserve"> יש שיטה</w:t>
      </w:r>
      <w:r>
        <w:rPr>
          <w:rFonts w:ascii="Arial" w:hAnsi="Arial" w:cs="Arial"/>
        </w:rPr>
        <w:t xml:space="preserve">save </w:t>
      </w:r>
      <w:r>
        <w:rPr>
          <w:rFonts w:ascii="Arial" w:hAnsi="Arial" w:cs="Arial" w:hint="cs"/>
          <w:rtl/>
        </w:rPr>
        <w:t xml:space="preserve"> אשר בונה את הקלט לבנאי על הבנאי להתאים בדיוק לפלט של </w:t>
      </w:r>
      <w:r>
        <w:rPr>
          <w:rFonts w:ascii="Arial" w:hAnsi="Arial" w:cs="Arial" w:hint="cs"/>
        </w:rPr>
        <w:t>S</w:t>
      </w:r>
      <w:r>
        <w:rPr>
          <w:rFonts w:ascii="Arial" w:hAnsi="Arial" w:cs="Arial"/>
        </w:rPr>
        <w:t>ave</w:t>
      </w:r>
    </w:p>
    <w:p w14:paraId="5B969FDB" w14:textId="77777777" w:rsidR="003C30B6" w:rsidRDefault="003C30B6" w:rsidP="003701D2">
      <w:pPr>
        <w:pStyle w:val="ListParagraph"/>
        <w:spacing w:after="200" w:line="276" w:lineRule="auto"/>
        <w:ind w:left="360"/>
        <w:jc w:val="both"/>
        <w:rPr>
          <w:rFonts w:ascii="Arial" w:hAnsi="Arial" w:cs="Arial"/>
        </w:rPr>
      </w:pPr>
    </w:p>
    <w:p w14:paraId="08E09BBC" w14:textId="77777777" w:rsidR="00E677F9" w:rsidRPr="00E677F9" w:rsidRDefault="00E677F9" w:rsidP="00E677F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vanish/>
          <w:rtl/>
        </w:rPr>
      </w:pPr>
    </w:p>
    <w:p w14:paraId="7AA9AACE" w14:textId="77777777" w:rsidR="00E677F9" w:rsidRPr="00E677F9" w:rsidRDefault="00E677F9" w:rsidP="00E677F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vanish/>
          <w:rtl/>
        </w:rPr>
      </w:pPr>
    </w:p>
    <w:p w14:paraId="62FF2354" w14:textId="77777777" w:rsidR="00E677F9" w:rsidRPr="00E677F9" w:rsidRDefault="00E677F9" w:rsidP="00E677F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vanish/>
          <w:rtl/>
        </w:rPr>
      </w:pPr>
    </w:p>
    <w:p w14:paraId="3F4D863A" w14:textId="51279703" w:rsidR="00CC75C4" w:rsidRPr="00A02A2B" w:rsidRDefault="00C65087" w:rsidP="00A02A2B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 w:rsidRPr="00E677F9">
        <w:rPr>
          <w:rFonts w:ascii="Arial" w:hAnsi="Arial" w:cs="Arial" w:hint="cs"/>
          <w:rtl/>
        </w:rPr>
        <w:t xml:space="preserve">המחלקה </w:t>
      </w:r>
      <w:r w:rsidR="0037552D" w:rsidRPr="0037552D">
        <w:rPr>
          <w:rFonts w:ascii="Arial" w:hAnsi="Arial" w:cs="Arial"/>
        </w:rPr>
        <w:t>DogContest</w:t>
      </w:r>
      <w:r w:rsidR="00FB7ED3">
        <w:rPr>
          <w:rFonts w:ascii="Arial" w:hAnsi="Arial" w:cs="Arial" w:hint="cs"/>
          <w:rtl/>
        </w:rPr>
        <w:t xml:space="preserve"> מכילה  קבוע</w:t>
      </w:r>
      <w:r w:rsidR="00F97E0C" w:rsidRPr="00E677F9">
        <w:rPr>
          <w:rFonts w:ascii="Arial" w:hAnsi="Arial" w:cs="Arial" w:hint="cs"/>
          <w:rtl/>
        </w:rPr>
        <w:t xml:space="preserve"> </w:t>
      </w:r>
      <w:r w:rsidR="00FB7ED3">
        <w:rPr>
          <w:rFonts w:ascii="Arial" w:hAnsi="Arial" w:cs="Arial" w:hint="cs"/>
          <w:rtl/>
        </w:rPr>
        <w:t xml:space="preserve">שהוא </w:t>
      </w:r>
      <w:r w:rsidR="00F97E0C" w:rsidRPr="00E677F9">
        <w:rPr>
          <w:rFonts w:ascii="Arial" w:hAnsi="Arial" w:cs="Arial" w:hint="cs"/>
          <w:rtl/>
        </w:rPr>
        <w:t>מספר הכלבים המקסימאלי</w:t>
      </w:r>
      <w:r w:rsidR="00A02A2B">
        <w:rPr>
          <w:rFonts w:ascii="Arial" w:hAnsi="Arial" w:cs="Arial" w:hint="cs"/>
          <w:rtl/>
        </w:rPr>
        <w:t xml:space="preserve"> ומספר כמה כלבים כבר נוספו לתחרות.</w:t>
      </w:r>
      <w:r w:rsidR="00D22A48">
        <w:rPr>
          <w:rFonts w:ascii="Arial" w:hAnsi="Arial" w:cs="Arial" w:hint="cs"/>
          <w:rtl/>
        </w:rPr>
        <w:t xml:space="preserve"> בנוסף לשיטה </w:t>
      </w:r>
      <w:r w:rsidR="00D22A48">
        <w:rPr>
          <w:rFonts w:ascii="Arial" w:hAnsi="Arial" w:cs="Arial"/>
        </w:rPr>
        <w:t xml:space="preserve">toString </w:t>
      </w:r>
      <w:r w:rsidR="00D22A48">
        <w:rPr>
          <w:rFonts w:ascii="Arial" w:hAnsi="Arial" w:cs="Arial" w:hint="cs"/>
          <w:rtl/>
        </w:rPr>
        <w:t xml:space="preserve"> וחתימה של שיטה </w:t>
      </w:r>
      <w:r w:rsidR="00D22A48">
        <w:rPr>
          <w:rFonts w:ascii="Arial" w:hAnsi="Arial" w:cs="Arial"/>
        </w:rPr>
        <w:t xml:space="preserve">getWinner </w:t>
      </w:r>
      <w:r w:rsidR="0088749F">
        <w:rPr>
          <w:rFonts w:ascii="Arial" w:hAnsi="Arial" w:cs="Arial" w:hint="cs"/>
          <w:rtl/>
        </w:rPr>
        <w:t xml:space="preserve"> </w:t>
      </w:r>
      <w:r w:rsidR="00D22A48">
        <w:rPr>
          <w:rFonts w:ascii="Arial" w:hAnsi="Arial" w:cs="Arial" w:hint="cs"/>
          <w:rtl/>
        </w:rPr>
        <w:t>שתממשו בהמשך</w:t>
      </w:r>
      <w:r w:rsidR="00A02A2B">
        <w:rPr>
          <w:rFonts w:ascii="Arial" w:hAnsi="Arial" w:cs="Arial" w:hint="cs"/>
          <w:rtl/>
        </w:rPr>
        <w:t xml:space="preserve"> </w:t>
      </w:r>
      <w:r w:rsidR="00F97E0C" w:rsidRPr="00E677F9">
        <w:rPr>
          <w:rFonts w:ascii="Arial" w:hAnsi="Arial" w:cs="Arial" w:hint="cs"/>
          <w:rtl/>
        </w:rPr>
        <w:t xml:space="preserve"> </w:t>
      </w:r>
      <w:r w:rsidR="0039406A" w:rsidRPr="00A02A2B">
        <w:rPr>
          <w:rFonts w:ascii="Arial" w:hAnsi="Arial" w:cs="Arial"/>
          <w:rtl/>
        </w:rPr>
        <w:br/>
      </w:r>
      <w:r w:rsidR="00F97E0C" w:rsidRPr="00A02A2B">
        <w:rPr>
          <w:rFonts w:ascii="Arial" w:hAnsi="Arial" w:cs="Arial" w:hint="cs"/>
          <w:rtl/>
        </w:rPr>
        <w:tab/>
        <w:t xml:space="preserve"> </w:t>
      </w:r>
    </w:p>
    <w:p w14:paraId="55395FB7" w14:textId="7871DDD8" w:rsidR="00A02A2B" w:rsidRDefault="00A02A2B" w:rsidP="00A02A2B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(1 נק ) כתבו בנאי  ריק כלומר בנאי שלא מקבל פרמטרים.</w:t>
      </w:r>
    </w:p>
    <w:p w14:paraId="75CA8B8B" w14:textId="16C53F82" w:rsidR="00475CB3" w:rsidRDefault="00475CB3" w:rsidP="00475CB3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)</w:t>
      </w:r>
      <w:r w:rsidR="00A02A2B">
        <w:rPr>
          <w:rFonts w:ascii="Arial" w:hAnsi="Arial" w:cs="Arial" w:hint="cs"/>
          <w:rtl/>
        </w:rPr>
        <w:t>3</w:t>
      </w:r>
      <w:r>
        <w:rPr>
          <w:rFonts w:ascii="Arial" w:hAnsi="Arial" w:cs="Arial" w:hint="cs"/>
          <w:rtl/>
        </w:rPr>
        <w:t xml:space="preserve"> נק) ממשו את השיטה </w:t>
      </w:r>
      <w:r w:rsidRPr="00475CB3">
        <w:rPr>
          <w:rFonts w:ascii="Arial" w:hAnsi="Arial" w:cs="Arial"/>
        </w:rPr>
        <w:t>boolean addDog(Dog d</w:t>
      </w:r>
      <w:r w:rsidR="00AA25AF">
        <w:rPr>
          <w:rFonts w:ascii="Arial" w:hAnsi="Arial" w:cs="Arial"/>
        </w:rPr>
        <w:t>og</w:t>
      </w:r>
      <w:r w:rsidRPr="00475CB3">
        <w:rPr>
          <w:rFonts w:ascii="Arial" w:hAnsi="Arial" w:cs="Arial"/>
        </w:rPr>
        <w:t>)</w:t>
      </w:r>
      <w:r>
        <w:rPr>
          <w:rFonts w:ascii="Arial" w:hAnsi="Arial" w:cs="Arial" w:hint="cs"/>
          <w:rtl/>
        </w:rPr>
        <w:t xml:space="preserve"> אשר מנסה להוסיף כלב לתחרות. </w:t>
      </w:r>
    </w:p>
    <w:p w14:paraId="1008A046" w14:textId="46275C0D" w:rsidR="00CC75C4" w:rsidRDefault="004E4BDA" w:rsidP="00532FF7">
      <w:pPr>
        <w:pStyle w:val="ListParagraph"/>
        <w:numPr>
          <w:ilvl w:val="1"/>
          <w:numId w:val="2"/>
        </w:numPr>
        <w:spacing w:after="200" w:line="276" w:lineRule="auto"/>
        <w:ind w:left="996" w:hanging="636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 </w:t>
      </w:r>
      <w:r w:rsidR="00532FF7">
        <w:rPr>
          <w:rFonts w:ascii="Arial" w:hAnsi="Arial" w:cs="Arial"/>
          <w:rtl/>
        </w:rPr>
        <w:t>(5 נק') כתבו בנאי המקבל</w:t>
      </w:r>
      <w:r w:rsidR="00532FF7">
        <w:rPr>
          <w:rFonts w:ascii="Arial" w:hAnsi="Arial" w:cs="Arial" w:hint="cs"/>
          <w:rtl/>
        </w:rPr>
        <w:t xml:space="preserve"> </w:t>
      </w:r>
      <w:r w:rsidR="00CC75C4">
        <w:rPr>
          <w:rFonts w:ascii="Arial" w:hAnsi="Arial" w:cs="Arial"/>
          <w:rtl/>
        </w:rPr>
        <w:t xml:space="preserve"> </w:t>
      </w:r>
      <w:r w:rsidR="00532FF7">
        <w:rPr>
          <w:rFonts w:ascii="Arial" w:hAnsi="Arial" w:cs="Arial"/>
          <w:rtl/>
        </w:rPr>
        <w:t>שם קובץ וקורא את נתוני</w:t>
      </w:r>
      <w:r w:rsidR="00AA25AF">
        <w:rPr>
          <w:rFonts w:ascii="Arial" w:hAnsi="Arial" w:cs="Arial" w:hint="cs"/>
          <w:rtl/>
        </w:rPr>
        <w:t>ו</w:t>
      </w:r>
      <w:r w:rsidR="00532FF7">
        <w:rPr>
          <w:rFonts w:ascii="Arial" w:hAnsi="Arial" w:cs="Arial"/>
          <w:rtl/>
        </w:rPr>
        <w:t xml:space="preserve"> מהקובץ. מבנה הקובץ יוצג בהמשך</w:t>
      </w:r>
      <w:r w:rsidR="00CC75C4" w:rsidRPr="00532FF7">
        <w:rPr>
          <w:rFonts w:ascii="Arial" w:hAnsi="Arial" w:cs="Arial"/>
          <w:rtl/>
        </w:rPr>
        <w:t>. העזרו בדוגמת הקובץ המצורף ובהסברים בהמשך כדי להבין את סדר קריאת הערכים.</w:t>
      </w:r>
    </w:p>
    <w:p w14:paraId="09850504" w14:textId="5F7967C2" w:rsidR="004E4BDA" w:rsidRDefault="004E4BDA" w:rsidP="000100EA">
      <w:pPr>
        <w:pStyle w:val="ListParagraph"/>
        <w:numPr>
          <w:ilvl w:val="1"/>
          <w:numId w:val="2"/>
        </w:numPr>
        <w:spacing w:after="200" w:line="276" w:lineRule="auto"/>
        <w:ind w:left="996" w:hanging="636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(4 נק ) </w:t>
      </w:r>
      <w:r w:rsidR="00AA25AF">
        <w:rPr>
          <w:rFonts w:ascii="Arial" w:hAnsi="Arial" w:cs="Arial" w:hint="cs"/>
          <w:rtl/>
        </w:rPr>
        <w:t>מצאו</w:t>
      </w:r>
      <w:r>
        <w:rPr>
          <w:rFonts w:ascii="Arial" w:hAnsi="Arial" w:cs="Arial" w:hint="cs"/>
          <w:rtl/>
        </w:rPr>
        <w:t xml:space="preserve"> מי הכלב </w:t>
      </w:r>
      <w:r w:rsidR="007C35FC">
        <w:rPr>
          <w:rFonts w:ascii="Arial" w:hAnsi="Arial" w:cs="Arial" w:hint="cs"/>
          <w:rtl/>
        </w:rPr>
        <w:t>ע</w:t>
      </w:r>
      <w:r>
        <w:rPr>
          <w:rFonts w:ascii="Arial" w:hAnsi="Arial" w:cs="Arial" w:hint="cs"/>
          <w:rtl/>
        </w:rPr>
        <w:t>ם סיכוי הניצחון הגבוה ביותר מבין כל הכלבים והחזירו אותו</w:t>
      </w:r>
      <w:r w:rsidR="00AA25AF">
        <w:rPr>
          <w:rFonts w:ascii="Arial" w:hAnsi="Arial" w:cs="Arial" w:hint="cs"/>
          <w:rtl/>
        </w:rPr>
        <w:t xml:space="preserve"> </w:t>
      </w:r>
      <w:r w:rsidR="000100EA">
        <w:rPr>
          <w:rFonts w:ascii="Arial" w:hAnsi="Arial" w:cs="Arial"/>
          <w:rtl/>
        </w:rPr>
        <w:br/>
      </w:r>
      <w:r w:rsidR="000100EA">
        <w:rPr>
          <w:rFonts w:ascii="Arial" w:hAnsi="Arial" w:cs="Arial" w:hint="cs"/>
          <w:rtl/>
        </w:rPr>
        <w:t xml:space="preserve">ממשו </w:t>
      </w:r>
      <w:r w:rsidR="000100EA" w:rsidRPr="000100EA">
        <w:rPr>
          <w:rFonts w:ascii="Arial" w:hAnsi="Arial" w:cs="Arial"/>
        </w:rPr>
        <w:t>Dog getFavoriteDogToWin()</w:t>
      </w:r>
    </w:p>
    <w:p w14:paraId="7B82C52A" w14:textId="66BB2F8C" w:rsidR="004E4BDA" w:rsidRDefault="004E4BDA" w:rsidP="0088749F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(5 נק ) </w:t>
      </w:r>
      <w:r w:rsidR="00AA25AF">
        <w:rPr>
          <w:rFonts w:ascii="Arial" w:hAnsi="Arial" w:cs="Arial" w:hint="cs"/>
          <w:rtl/>
        </w:rPr>
        <w:t>מצאו</w:t>
      </w:r>
      <w:r>
        <w:rPr>
          <w:rFonts w:ascii="Arial" w:hAnsi="Arial" w:cs="Arial" w:hint="cs"/>
          <w:rtl/>
        </w:rPr>
        <w:t xml:space="preserve"> מי הכלב שניצח בתחרות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ניצחון מוגדר לכלב עם</w:t>
      </w:r>
      <w:r w:rsidRPr="004E4BDA">
        <w:rPr>
          <w:rFonts w:ascii="Arial" w:hAnsi="Arial" w:cs="Arial" w:hint="cs"/>
          <w:b/>
          <w:bCs/>
          <w:rtl/>
        </w:rPr>
        <w:t xml:space="preserve"> סכום</w:t>
      </w:r>
      <w:r>
        <w:rPr>
          <w:rFonts w:ascii="Arial" w:hAnsi="Arial" w:cs="Arial" w:hint="cs"/>
          <w:b/>
          <w:bCs/>
          <w:rtl/>
        </w:rPr>
        <w:t xml:space="preserve"> הציונים בתרגילים גבוה ביותר</w:t>
      </w:r>
      <w:r w:rsidR="0088749F" w:rsidRPr="0088749F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כלומר</w:t>
      </w:r>
      <w:r w:rsidR="0088749F">
        <w:rPr>
          <w:rFonts w:ascii="Arial" w:hAnsi="Arial" w:cs="Arial" w:hint="cs"/>
          <w:rtl/>
        </w:rPr>
        <w:t>,</w:t>
      </w:r>
      <w:r>
        <w:rPr>
          <w:rFonts w:ascii="Arial" w:hAnsi="Arial" w:cs="Arial" w:hint="cs"/>
          <w:rtl/>
        </w:rPr>
        <w:t xml:space="preserve"> כלב שהתחרה בשני תרגילים וקיבל 60 ו 80 ינצח כלב שהתחרה בתרגיל 1 וקיבל 100</w:t>
      </w:r>
      <w:r w:rsidR="0088749F">
        <w:rPr>
          <w:rFonts w:ascii="Arial" w:hAnsi="Arial" w:cs="Arial" w:hint="cs"/>
          <w:rtl/>
        </w:rPr>
        <w:t xml:space="preserve"> </w:t>
      </w:r>
      <w:r w:rsidR="00742103">
        <w:rPr>
          <w:rFonts w:ascii="Arial" w:hAnsi="Arial" w:cs="Arial" w:hint="cs"/>
          <w:rtl/>
        </w:rPr>
        <w:t>ו</w:t>
      </w:r>
      <w:r w:rsidR="0088749F">
        <w:rPr>
          <w:rFonts w:ascii="Arial" w:hAnsi="Arial" w:cs="Arial" w:hint="cs"/>
          <w:rtl/>
        </w:rPr>
        <w:t>-</w:t>
      </w:r>
      <w:r w:rsidR="00742103">
        <w:rPr>
          <w:rFonts w:ascii="Arial" w:hAnsi="Arial" w:cs="Arial" w:hint="cs"/>
          <w:rtl/>
        </w:rPr>
        <w:t>30</w:t>
      </w:r>
      <w:r w:rsidR="0088749F">
        <w:rPr>
          <w:rFonts w:ascii="Arial" w:hAnsi="Arial" w:cs="Arial" w:hint="cs"/>
          <w:rtl/>
        </w:rPr>
        <w:t xml:space="preserve"> </w:t>
      </w:r>
      <w:r w:rsidR="00742103">
        <w:rPr>
          <w:rFonts w:ascii="Arial" w:hAnsi="Arial" w:cs="Arial" w:hint="cs"/>
          <w:rtl/>
        </w:rPr>
        <w:t>בתרגיל</w:t>
      </w:r>
      <w:r w:rsidR="0088749F">
        <w:rPr>
          <w:rFonts w:ascii="Arial" w:hAnsi="Arial" w:cs="Arial" w:hint="cs"/>
          <w:rtl/>
        </w:rPr>
        <w:t xml:space="preserve"> </w:t>
      </w:r>
      <w:r w:rsidR="00742103">
        <w:rPr>
          <w:rFonts w:ascii="Arial" w:hAnsi="Arial" w:cs="Arial" w:hint="cs"/>
          <w:rtl/>
        </w:rPr>
        <w:t>השני</w:t>
      </w:r>
      <w:r w:rsidR="0088749F">
        <w:rPr>
          <w:rFonts w:ascii="Arial" w:hAnsi="Arial" w:cs="Arial" w:hint="cs"/>
          <w:rtl/>
        </w:rPr>
        <w:t>.</w:t>
      </w:r>
      <w:r w:rsidR="00742103">
        <w:rPr>
          <w:rFonts w:ascii="Arial" w:hAnsi="Arial" w:cs="Arial" w:hint="cs"/>
          <w:rtl/>
        </w:rPr>
        <w:t xml:space="preserve"> </w:t>
      </w:r>
      <w:r w:rsidR="0037552D">
        <w:rPr>
          <w:rFonts w:ascii="Arial" w:hAnsi="Arial" w:cs="Arial" w:hint="cs"/>
          <w:rtl/>
        </w:rPr>
        <w:t>ניתן להוסיף שיטות למחלקות אחרות</w:t>
      </w:r>
      <w:r w:rsidR="0088749F">
        <w:rPr>
          <w:rFonts w:ascii="Arial" w:hAnsi="Arial" w:cs="Arial" w:hint="cs"/>
          <w:rtl/>
        </w:rPr>
        <w:t>.</w:t>
      </w:r>
      <w:r w:rsidR="000100EA">
        <w:rPr>
          <w:rFonts w:ascii="Arial" w:hAnsi="Arial" w:cs="Arial"/>
          <w:rtl/>
        </w:rPr>
        <w:br/>
      </w:r>
      <w:r w:rsidR="000100EA">
        <w:rPr>
          <w:rFonts w:ascii="Arial" w:hAnsi="Arial" w:cs="Arial" w:hint="cs"/>
          <w:rtl/>
        </w:rPr>
        <w:t>ממשו</w:t>
      </w:r>
      <w:r w:rsidR="0088749F">
        <w:rPr>
          <w:rFonts w:ascii="Arial" w:hAnsi="Arial" w:cs="Arial" w:hint="cs"/>
          <w:rtl/>
        </w:rPr>
        <w:t xml:space="preserve"> את</w:t>
      </w:r>
      <w:r w:rsidR="000100EA" w:rsidRPr="000100EA">
        <w:rPr>
          <w:rFonts w:ascii="Arial" w:hAnsi="Arial" w:cs="Arial"/>
        </w:rPr>
        <w:t>Dog getWinner()</w:t>
      </w:r>
      <w:r w:rsidR="0037552D" w:rsidRPr="000100EA">
        <w:rPr>
          <w:rFonts w:ascii="Arial" w:hAnsi="Arial" w:cs="Arial" w:hint="cs"/>
        </w:rPr>
        <w:t xml:space="preserve"> </w:t>
      </w:r>
    </w:p>
    <w:p w14:paraId="5CB3EE1F" w14:textId="50BCD3C1" w:rsidR="003451CA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קלט לדוגמה</w:t>
      </w:r>
    </w:p>
    <w:p w14:paraId="771478DD" w14:textId="0441D14E" w:rsidR="00C120BB" w:rsidRDefault="00C120BB" w:rsidP="003C1F36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המספר הראשון (4) מיצג שיש 4 כלבים אחר</w:t>
      </w:r>
      <w:r w:rsidR="003C30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כך כתובים 4 כלבים בעזרת שיטת הכתיבה של </w:t>
      </w:r>
      <w:r>
        <w:rPr>
          <w:rFonts w:ascii="Arial" w:hAnsi="Arial" w:cs="Arial" w:hint="cs"/>
        </w:rPr>
        <w:t>DOG</w:t>
      </w:r>
      <w:r>
        <w:rPr>
          <w:rFonts w:ascii="Arial" w:hAnsi="Arial" w:cs="Arial" w:hint="cs"/>
          <w:rtl/>
        </w:rPr>
        <w:t xml:space="preserve"> </w:t>
      </w:r>
    </w:p>
    <w:p w14:paraId="3E789006" w14:textId="71EE4402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r w:rsidRPr="003C1F36">
        <w:rPr>
          <w:rFonts w:ascii="Arial" w:hAnsi="Arial" w:cs="Arial"/>
          <w:rtl/>
        </w:rPr>
        <w:t>4</w:t>
      </w:r>
    </w:p>
    <w:p w14:paraId="323A0D3F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Sal_D</w:t>
      </w:r>
    </w:p>
    <w:p w14:paraId="781B0645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4</w:t>
      </w:r>
    </w:p>
    <w:p w14:paraId="3FCC83D8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6</w:t>
      </w:r>
    </w:p>
    <w:p w14:paraId="23EADC33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Milinoar</w:t>
      </w:r>
    </w:p>
    <w:p w14:paraId="040E4522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0</w:t>
      </w:r>
    </w:p>
    <w:p w14:paraId="327ECA19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100</w:t>
      </w:r>
    </w:p>
    <w:p w14:paraId="451BE305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100</w:t>
      </w:r>
    </w:p>
    <w:p w14:paraId="59E10AA9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Girl_HasNoName</w:t>
      </w:r>
    </w:p>
    <w:p w14:paraId="2962D90D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6</w:t>
      </w:r>
    </w:p>
    <w:p w14:paraId="502D9187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2</w:t>
      </w:r>
    </w:p>
    <w:p w14:paraId="7F34BEA8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Boxer</w:t>
      </w:r>
    </w:p>
    <w:p w14:paraId="25833256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0</w:t>
      </w:r>
    </w:p>
    <w:p w14:paraId="352ED819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28</w:t>
      </w:r>
    </w:p>
    <w:p w14:paraId="6124FC2A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90</w:t>
      </w:r>
    </w:p>
    <w:p w14:paraId="62EAC33A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Dany_QueenOf</w:t>
      </w:r>
    </w:p>
    <w:p w14:paraId="63507E75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2</w:t>
      </w:r>
    </w:p>
    <w:p w14:paraId="2210280C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lastRenderedPageBreak/>
        <w:t>6</w:t>
      </w:r>
    </w:p>
    <w:p w14:paraId="60DD0A28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Boxer</w:t>
      </w:r>
    </w:p>
    <w:p w14:paraId="1ADB8A68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1</w:t>
      </w:r>
    </w:p>
    <w:p w14:paraId="73598481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42</w:t>
      </w:r>
    </w:p>
    <w:p w14:paraId="4C3D4911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42</w:t>
      </w:r>
    </w:p>
    <w:p w14:paraId="6628E2EC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Jhon_Snow</w:t>
      </w:r>
    </w:p>
    <w:p w14:paraId="49965818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5</w:t>
      </w:r>
    </w:p>
    <w:p w14:paraId="27BE5AD3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6</w:t>
      </w:r>
    </w:p>
    <w:p w14:paraId="4CAF1CC7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</w:rPr>
        <w:t>Chowchow</w:t>
      </w:r>
    </w:p>
    <w:p w14:paraId="74EFED1C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2</w:t>
      </w:r>
    </w:p>
    <w:p w14:paraId="33683DD0" w14:textId="77777777" w:rsidR="003C1F36" w:rsidRPr="003C1F36" w:rsidRDefault="003C1F36" w:rsidP="003C1F36">
      <w:pPr>
        <w:spacing w:after="200" w:line="276" w:lineRule="auto"/>
        <w:jc w:val="both"/>
        <w:rPr>
          <w:rFonts w:ascii="Arial" w:hAnsi="Arial" w:cs="Arial"/>
          <w:rtl/>
        </w:rPr>
      </w:pPr>
      <w:r w:rsidRPr="003C1F36">
        <w:rPr>
          <w:rFonts w:ascii="Arial" w:hAnsi="Arial" w:cs="Arial"/>
          <w:rtl/>
        </w:rPr>
        <w:t>2</w:t>
      </w:r>
    </w:p>
    <w:p w14:paraId="60B72B80" w14:textId="0B8CEFA5" w:rsidR="0037552D" w:rsidRPr="00FE3154" w:rsidRDefault="003C1F36" w:rsidP="00FE3154">
      <w:pPr>
        <w:spacing w:after="200" w:line="276" w:lineRule="auto"/>
        <w:jc w:val="both"/>
        <w:rPr>
          <w:rFonts w:ascii="Arial" w:hAnsi="Arial" w:cs="Arial"/>
        </w:rPr>
      </w:pPr>
      <w:r w:rsidRPr="003C1F36">
        <w:rPr>
          <w:rFonts w:ascii="Arial" w:hAnsi="Arial" w:cs="Arial"/>
          <w:rtl/>
        </w:rPr>
        <w:t>5</w:t>
      </w:r>
    </w:p>
    <w:p w14:paraId="1C65C435" w14:textId="3218CF06" w:rsidR="00CC75C4" w:rsidRPr="00FE3154" w:rsidRDefault="003C1F36" w:rsidP="00FE3154">
      <w:pPr>
        <w:spacing w:after="200" w:line="276" w:lineRule="auto"/>
        <w:rPr>
          <w:rFonts w:ascii="Arial" w:hAnsi="Arial" w:cs="Arial"/>
        </w:rPr>
      </w:pPr>
      <w:r w:rsidRPr="00FE3154">
        <w:rPr>
          <w:rFonts w:ascii="Arial" w:hAnsi="Arial" w:cs="Arial"/>
          <w:rtl/>
        </w:rPr>
        <w:t>נתו</w:t>
      </w:r>
      <w:r w:rsidRPr="00FE3154">
        <w:rPr>
          <w:rFonts w:ascii="Arial" w:hAnsi="Arial" w:cs="Arial" w:hint="cs"/>
          <w:rtl/>
        </w:rPr>
        <w:t>ן קובץ  בשם</w:t>
      </w:r>
      <w:r w:rsidR="00CF6734" w:rsidRPr="00FE3154">
        <w:rPr>
          <w:rFonts w:ascii="Arial" w:hAnsi="Arial" w:cs="Arial"/>
        </w:rPr>
        <w:t xml:space="preserve">dogTur.txt </w:t>
      </w:r>
      <w:r w:rsidRPr="00FE3154">
        <w:rPr>
          <w:rFonts w:ascii="Arial" w:hAnsi="Arial" w:cs="Arial" w:hint="cs"/>
          <w:rtl/>
        </w:rPr>
        <w:t xml:space="preserve"> </w:t>
      </w:r>
      <w:r w:rsidR="00CC75C4" w:rsidRPr="00FE3154">
        <w:rPr>
          <w:rFonts w:ascii="Arial" w:hAnsi="Arial" w:cs="Arial"/>
          <w:rtl/>
        </w:rPr>
        <w:t>שבעזרתו תוכלו לבדוק את המחלקות שכתבתם. יש לוודא שהפלט</w:t>
      </w:r>
      <w:r w:rsidRPr="00FE3154">
        <w:rPr>
          <w:rFonts w:ascii="Arial" w:hAnsi="Arial" w:cs="Arial"/>
        </w:rPr>
        <w:t xml:space="preserve">  </w:t>
      </w:r>
      <w:r w:rsidRPr="00FE3154">
        <w:rPr>
          <w:rFonts w:ascii="Arial" w:hAnsi="Arial" w:cs="Arial" w:hint="cs"/>
          <w:rtl/>
        </w:rPr>
        <w:t xml:space="preserve"> של </w:t>
      </w:r>
      <w:r w:rsidRPr="00FE3154">
        <w:rPr>
          <w:rFonts w:ascii="Arial" w:hAnsi="Arial" w:cs="Arial"/>
        </w:rPr>
        <w:t xml:space="preserve"> toString </w:t>
      </w:r>
      <w:r w:rsidR="00CC75C4" w:rsidRPr="00FE3154">
        <w:rPr>
          <w:rFonts w:ascii="Arial" w:hAnsi="Arial" w:cs="Arial"/>
          <w:rtl/>
        </w:rPr>
        <w:t>יוצא בדיוק כמו הפלט הבא:</w:t>
      </w:r>
    </w:p>
    <w:p w14:paraId="1631B1EC" w14:textId="66F75C81" w:rsidR="003C1F36" w:rsidRPr="003C1F36" w:rsidRDefault="003C1F36" w:rsidP="000E2135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The dog contest has the fol</w:t>
      </w:r>
      <w:r w:rsidR="00692538">
        <w:rPr>
          <w:rFonts w:ascii="Arial" w:hAnsi="Arial" w:cs="Arial"/>
        </w:rPr>
        <w:t>l</w:t>
      </w:r>
      <w:r w:rsidRPr="003C1F36">
        <w:rPr>
          <w:rFonts w:ascii="Arial" w:hAnsi="Arial" w:cs="Arial"/>
        </w:rPr>
        <w:t xml:space="preserve">owing dogs : </w:t>
      </w:r>
    </w:p>
    <w:p w14:paraId="0B836482" w14:textId="77777777" w:rsidR="003C1F36" w:rsidRPr="003C1F36" w:rsidRDefault="003C1F36" w:rsidP="003C1F36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name=Sal_D, id=2, pastWin=6, pastLost=0, type=Milinoar, grades: gradeOne=100, gradeTwo=100</w:t>
      </w:r>
    </w:p>
    <w:p w14:paraId="4AB3846D" w14:textId="77777777" w:rsidR="003C1F36" w:rsidRPr="003C1F36" w:rsidRDefault="003C1F36" w:rsidP="003C1F36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name=Girl_HasNoName, id=0, pastWin=6, pastLost=2, type=Boxer, grades: gradeOne=28, gradeTwo=90</w:t>
      </w:r>
    </w:p>
    <w:p w14:paraId="63EC2216" w14:textId="77777777" w:rsidR="003C1F36" w:rsidRPr="003C1F36" w:rsidRDefault="003C1F36" w:rsidP="003C1F36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name=Dany_QueenOf, id=1, pastWin=2, pastLost=6, type=Boxer, grades: gradeOne=42, gradeTwo=42</w:t>
      </w:r>
    </w:p>
    <w:p w14:paraId="74E493AF" w14:textId="77777777" w:rsidR="003C1F36" w:rsidRPr="003C1F36" w:rsidRDefault="003C1F36" w:rsidP="003C1F36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name=Jhon_Snow, id=3, pastWin=5, pastLost=6, type=Chowchow, grades: gradeOne=2, gradeTwo=5</w:t>
      </w:r>
    </w:p>
    <w:p w14:paraId="35D724A9" w14:textId="2C7B6A4D" w:rsidR="00412D9A" w:rsidRDefault="003C1F36" w:rsidP="00412D9A">
      <w:pPr>
        <w:pStyle w:val="ListParagraph"/>
        <w:spacing w:after="200" w:line="276" w:lineRule="auto"/>
        <w:ind w:left="996"/>
        <w:jc w:val="right"/>
        <w:rPr>
          <w:rFonts w:ascii="Arial" w:hAnsi="Arial" w:cs="Arial"/>
        </w:rPr>
      </w:pPr>
      <w:r w:rsidRPr="003C1F36">
        <w:rPr>
          <w:rFonts w:ascii="Arial" w:hAnsi="Arial" w:cs="Arial"/>
        </w:rPr>
        <w:t>The wining dog is Sal_D</w:t>
      </w:r>
    </w:p>
    <w:p w14:paraId="15A9E1FE" w14:textId="77777777" w:rsidR="00412D9A" w:rsidRDefault="00412D9A">
      <w:pPr>
        <w:bidi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BCB513" w14:textId="14CB6601" w:rsidR="00B128EB" w:rsidRPr="005604DD" w:rsidRDefault="00412D9A" w:rsidP="00412D9A">
      <w:pPr>
        <w:spacing w:after="200" w:line="276" w:lineRule="auto"/>
        <w:rPr>
          <w:rFonts w:asciiTheme="minorBidi" w:hAnsiTheme="minorBidi" w:cstheme="minorBidi"/>
          <w:b/>
          <w:bCs/>
          <w:rtl/>
        </w:rPr>
      </w:pPr>
      <w:r w:rsidRPr="005604DD">
        <w:rPr>
          <w:rFonts w:asciiTheme="minorBidi" w:hAnsiTheme="minorBidi" w:cstheme="minorBidi"/>
          <w:b/>
          <w:bCs/>
          <w:rtl/>
        </w:rPr>
        <w:lastRenderedPageBreak/>
        <w:t>שאלה 2 (30 נקודות)</w:t>
      </w:r>
    </w:p>
    <w:p w14:paraId="0CF10F29" w14:textId="18544615" w:rsidR="00817734" w:rsidRDefault="00817734" w:rsidP="00412D9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3"/>
          <w:szCs w:val="23"/>
          <w:rtl/>
        </w:rPr>
      </w:pPr>
      <w:r>
        <w:rPr>
          <w:rFonts w:asciiTheme="minorBidi" w:hAnsiTheme="minorBidi" w:cstheme="minorBidi" w:hint="cs"/>
          <w:sz w:val="23"/>
          <w:szCs w:val="23"/>
          <w:rtl/>
        </w:rPr>
        <w:t xml:space="preserve">הקוד נמצא בחבילה </w:t>
      </w:r>
      <w:r>
        <w:rPr>
          <w:rFonts w:asciiTheme="minorBidi" w:hAnsiTheme="minorBidi" w:cstheme="minorBidi"/>
          <w:sz w:val="23"/>
          <w:szCs w:val="23"/>
        </w:rPr>
        <w:t>question_2</w:t>
      </w:r>
      <w:r>
        <w:rPr>
          <w:rFonts w:asciiTheme="minorBidi" w:hAnsiTheme="minorBidi" w:cstheme="minorBidi" w:hint="cs"/>
          <w:sz w:val="23"/>
          <w:szCs w:val="23"/>
          <w:rtl/>
        </w:rPr>
        <w:t xml:space="preserve">. שימוש בלולאות </w:t>
      </w:r>
      <w:r w:rsidR="00527DF4">
        <w:rPr>
          <w:rFonts w:asciiTheme="minorBidi" w:hAnsiTheme="minorBidi" w:cstheme="minorBidi" w:hint="cs"/>
          <w:sz w:val="23"/>
          <w:szCs w:val="23"/>
          <w:rtl/>
        </w:rPr>
        <w:t>יגרור</w:t>
      </w:r>
      <w:r>
        <w:rPr>
          <w:rFonts w:asciiTheme="minorBidi" w:hAnsiTheme="minorBidi" w:cstheme="minorBidi" w:hint="cs"/>
          <w:sz w:val="23"/>
          <w:szCs w:val="23"/>
          <w:rtl/>
        </w:rPr>
        <w:t xml:space="preserve"> פסיל</w:t>
      </w:r>
      <w:r w:rsidR="00F01966">
        <w:rPr>
          <w:rFonts w:asciiTheme="minorBidi" w:hAnsiTheme="minorBidi" w:cstheme="minorBidi" w:hint="cs"/>
          <w:sz w:val="23"/>
          <w:szCs w:val="23"/>
          <w:rtl/>
        </w:rPr>
        <w:t>ת</w:t>
      </w:r>
      <w:r>
        <w:rPr>
          <w:rFonts w:asciiTheme="minorBidi" w:hAnsiTheme="minorBidi" w:cstheme="minorBidi" w:hint="cs"/>
          <w:sz w:val="23"/>
          <w:szCs w:val="23"/>
          <w:rtl/>
        </w:rPr>
        <w:t xml:space="preserve"> הפתרון.</w:t>
      </w:r>
    </w:p>
    <w:p w14:paraId="557E5067" w14:textId="7AA7A850" w:rsidR="00412D9A" w:rsidRPr="005604DD" w:rsidRDefault="00412D9A" w:rsidP="00412D9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rtl/>
        </w:rPr>
      </w:pPr>
      <w:r w:rsidRPr="005604DD">
        <w:rPr>
          <w:rFonts w:asciiTheme="minorBidi" w:hAnsiTheme="minorBidi" w:cstheme="minorBidi"/>
          <w:sz w:val="23"/>
          <w:szCs w:val="23"/>
          <w:rtl/>
        </w:rPr>
        <w:t>מספר</w:t>
      </w:r>
      <w:r w:rsidRPr="005604DD">
        <w:rPr>
          <w:rFonts w:asciiTheme="minorBidi" w:hAnsiTheme="minorBidi" w:cstheme="minorBidi"/>
          <w:sz w:val="23"/>
          <w:szCs w:val="23"/>
        </w:rPr>
        <w:t xml:space="preserve"> </w:t>
      </w:r>
      <w:r w:rsidRPr="005604DD">
        <w:rPr>
          <w:rFonts w:asciiTheme="minorBidi" w:hAnsiTheme="minorBidi" w:cstheme="minorBidi"/>
          <w:sz w:val="23"/>
          <w:szCs w:val="23"/>
          <w:rtl/>
        </w:rPr>
        <w:t>מאושר</w:t>
      </w:r>
      <w:r w:rsidRPr="005604DD">
        <w:rPr>
          <w:rFonts w:asciiTheme="minorBidi" w:hAnsiTheme="minorBidi" w:cstheme="minorBidi"/>
          <w:sz w:val="23"/>
          <w:szCs w:val="23"/>
        </w:rPr>
        <w:t xml:space="preserve"> </w:t>
      </w:r>
      <w:r w:rsidRPr="005604DD">
        <w:rPr>
          <w:rFonts w:asciiTheme="minorBidi" w:hAnsiTheme="minorBidi" w:cstheme="minorBidi"/>
          <w:rtl/>
        </w:rPr>
        <w:t>הוא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מספר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אשר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אם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מחברים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את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סכום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ריבועי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ספרותיו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בתהליך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חוז</w:t>
      </w:r>
      <w:r w:rsidR="0088749F">
        <w:rPr>
          <w:rFonts w:asciiTheme="minorBidi" w:hAnsiTheme="minorBidi" w:cstheme="minorBidi" w:hint="cs"/>
          <w:rtl/>
        </w:rPr>
        <w:t>ר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מקבלים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את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המספ</w:t>
      </w:r>
      <w:r w:rsidR="005604DD" w:rsidRPr="005604DD">
        <w:rPr>
          <w:rFonts w:asciiTheme="minorBidi" w:hAnsiTheme="minorBidi" w:cstheme="minorBidi"/>
          <w:rtl/>
        </w:rPr>
        <w:t>ר 1.</w:t>
      </w:r>
    </w:p>
    <w:p w14:paraId="69DF56C8" w14:textId="10F403A4" w:rsidR="00412D9A" w:rsidRPr="005604DD" w:rsidRDefault="00412D9A" w:rsidP="0088749F">
      <w:pPr>
        <w:autoSpaceDE w:val="0"/>
        <w:autoSpaceDN w:val="0"/>
        <w:adjustRightInd w:val="0"/>
        <w:spacing w:line="360" w:lineRule="auto"/>
        <w:jc w:val="both"/>
        <w:rPr>
          <w:rFonts w:asciiTheme="minorBidi" w:hAnsiTheme="minorBidi" w:cstheme="minorBidi"/>
        </w:rPr>
      </w:pPr>
      <w:r w:rsidRPr="005604DD">
        <w:rPr>
          <w:rFonts w:asciiTheme="minorBidi" w:hAnsiTheme="minorBidi" w:cstheme="minorBidi"/>
          <w:rtl/>
        </w:rPr>
        <w:t>מספרים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מאושרים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לדוגמא</w:t>
      </w:r>
      <w:r w:rsidR="0088749F">
        <w:rPr>
          <w:rFonts w:asciiTheme="minorBidi" w:hAnsiTheme="minorBidi" w:cstheme="minorBidi" w:hint="cs"/>
          <w:rtl/>
        </w:rPr>
        <w:t xml:space="preserve">: </w:t>
      </w:r>
      <w:r w:rsidRPr="005604DD">
        <w:rPr>
          <w:rFonts w:asciiTheme="minorBidi" w:hAnsiTheme="minorBidi" w:cstheme="minorBidi"/>
        </w:rPr>
        <w:t>13 ,19,  32 , 82 , 100</w:t>
      </w:r>
    </w:p>
    <w:p w14:paraId="38112EEB" w14:textId="77777777" w:rsidR="00412D9A" w:rsidRPr="005604DD" w:rsidRDefault="00412D9A" w:rsidP="00412D9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rtl/>
        </w:rPr>
      </w:pPr>
      <w:r w:rsidRPr="005604DD">
        <w:rPr>
          <w:rFonts w:asciiTheme="minorBidi" w:hAnsiTheme="minorBidi" w:cstheme="minorBidi"/>
          <w:rtl/>
        </w:rPr>
        <w:t>דוגמאות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לחישוב</w:t>
      </w:r>
      <w:r w:rsidRPr="005604DD">
        <w:rPr>
          <w:rFonts w:asciiTheme="minorBidi" w:hAnsiTheme="minorBidi" w:cstheme="minorBidi"/>
        </w:rPr>
        <w:t xml:space="preserve">  </w:t>
      </w:r>
      <w:r w:rsidRPr="005604DD">
        <w:rPr>
          <w:rFonts w:asciiTheme="minorBidi" w:hAnsiTheme="minorBidi" w:cstheme="minorBidi"/>
          <w:rtl/>
        </w:rPr>
        <w:t xml:space="preserve"> עבור המספר 19:</w:t>
      </w:r>
    </w:p>
    <w:p w14:paraId="0641B54E" w14:textId="77777777" w:rsidR="00412D9A" w:rsidRPr="005604DD" w:rsidRDefault="00412D9A" w:rsidP="00412D9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sz w:val="26"/>
          <w:szCs w:val="26"/>
          <w:shd w:val="clear" w:color="auto" w:fill="FFFFFF"/>
          <w:rtl/>
        </w:rPr>
      </w:pP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1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+ 9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=82</w:t>
      </w:r>
      <w:r w:rsidRPr="005604DD">
        <w:rPr>
          <w:rFonts w:asciiTheme="minorBidi" w:hAnsiTheme="minorBidi" w:cstheme="minorBidi"/>
          <w:sz w:val="26"/>
          <w:szCs w:val="26"/>
        </w:rPr>
        <w:br/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8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+ 2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=68</w:t>
      </w:r>
      <w:r w:rsidRPr="005604DD">
        <w:rPr>
          <w:rFonts w:asciiTheme="minorBidi" w:hAnsiTheme="minorBidi" w:cstheme="minorBidi"/>
          <w:sz w:val="26"/>
          <w:szCs w:val="26"/>
        </w:rPr>
        <w:br/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6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+ 8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=100</w:t>
      </w:r>
      <w:r w:rsidRPr="005604DD">
        <w:rPr>
          <w:rFonts w:asciiTheme="minorBidi" w:hAnsiTheme="minorBidi" w:cstheme="minorBidi"/>
          <w:sz w:val="26"/>
          <w:szCs w:val="26"/>
        </w:rPr>
        <w:br/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1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+ 0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+ 0</w:t>
      </w:r>
      <w:r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=1</w:t>
      </w:r>
    </w:p>
    <w:p w14:paraId="21D53333" w14:textId="7C3C69AA" w:rsidR="00412D9A" w:rsidRPr="005604DD" w:rsidRDefault="00412D9A" w:rsidP="00412D9A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rtl/>
        </w:rPr>
      </w:pPr>
      <w:r w:rsidRPr="005604DD">
        <w:rPr>
          <w:rFonts w:asciiTheme="minorBidi" w:hAnsiTheme="minorBidi" w:cstheme="minorBidi"/>
          <w:sz w:val="26"/>
          <w:szCs w:val="26"/>
          <w:shd w:val="clear" w:color="auto" w:fill="FFFFFF"/>
          <w:rtl/>
        </w:rPr>
        <w:t>מספר מאושר מתקבל בהכרח תוך 8 איטרציות או פחות</w:t>
      </w:r>
      <w:r w:rsidR="0088749F">
        <w:rPr>
          <w:rFonts w:asciiTheme="minorBidi" w:hAnsiTheme="minorBidi" w:cstheme="minorBidi" w:hint="cs"/>
          <w:sz w:val="26"/>
          <w:szCs w:val="26"/>
          <w:shd w:val="clear" w:color="auto" w:fill="FFFFFF"/>
          <w:rtl/>
        </w:rPr>
        <w:t>.</w:t>
      </w:r>
    </w:p>
    <w:p w14:paraId="7E5B6F31" w14:textId="7EC8DBDD" w:rsidR="00412D9A" w:rsidRPr="005604DD" w:rsidRDefault="00412D9A" w:rsidP="005604DD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</w:rPr>
      </w:pPr>
      <w:r w:rsidRPr="005604DD">
        <w:rPr>
          <w:rFonts w:asciiTheme="minorBidi" w:hAnsiTheme="minorBidi" w:cstheme="minorBidi"/>
          <w:rtl/>
        </w:rPr>
        <w:t>בשאלה זו נכתוב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תכנית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המציגה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את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כל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sz w:val="23"/>
          <w:szCs w:val="23"/>
          <w:rtl/>
        </w:rPr>
        <w:t>המספרים</w:t>
      </w:r>
      <w:r w:rsidRPr="005604DD">
        <w:rPr>
          <w:rFonts w:asciiTheme="minorBidi" w:hAnsiTheme="minorBidi" w:cstheme="minorBidi"/>
          <w:sz w:val="23"/>
          <w:szCs w:val="23"/>
        </w:rPr>
        <w:t xml:space="preserve"> </w:t>
      </w:r>
      <w:r w:rsidRPr="005604DD">
        <w:rPr>
          <w:rFonts w:asciiTheme="minorBidi" w:hAnsiTheme="minorBidi" w:cstheme="minorBidi"/>
          <w:sz w:val="23"/>
          <w:szCs w:val="23"/>
          <w:rtl/>
        </w:rPr>
        <w:t>המאושרים</w:t>
      </w:r>
      <w:r w:rsidRPr="005604DD">
        <w:rPr>
          <w:rFonts w:asciiTheme="minorBidi" w:hAnsiTheme="minorBidi" w:cstheme="minorBidi"/>
          <w:sz w:val="23"/>
          <w:szCs w:val="23"/>
        </w:rPr>
        <w:t xml:space="preserve"> </w:t>
      </w:r>
      <w:r w:rsidRPr="005604DD">
        <w:rPr>
          <w:rFonts w:asciiTheme="minorBidi" w:hAnsiTheme="minorBidi" w:cstheme="minorBidi"/>
          <w:rtl/>
        </w:rPr>
        <w:t>מ</w:t>
      </w:r>
      <w:r w:rsidRPr="005604DD">
        <w:rPr>
          <w:rFonts w:asciiTheme="minorBidi" w:hAnsiTheme="minorBidi" w:cstheme="minorBidi"/>
        </w:rPr>
        <w:t xml:space="preserve"> - 10 </w:t>
      </w:r>
      <w:r w:rsidRPr="005604DD">
        <w:rPr>
          <w:rFonts w:asciiTheme="minorBidi" w:hAnsiTheme="minorBidi" w:cstheme="minorBidi"/>
          <w:rtl/>
        </w:rPr>
        <w:t>ועד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שיש</w:t>
      </w:r>
      <w:r w:rsidRPr="005604DD">
        <w:rPr>
          <w:rFonts w:asciiTheme="minorBidi" w:hAnsiTheme="minorBidi" w:cstheme="minorBidi"/>
        </w:rPr>
        <w:t xml:space="preserve"> 3 </w:t>
      </w:r>
      <w:r w:rsidRPr="005604DD">
        <w:rPr>
          <w:rFonts w:asciiTheme="minorBidi" w:hAnsiTheme="minorBidi" w:cstheme="minorBidi"/>
          <w:rtl/>
        </w:rPr>
        <w:t>מספרים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רצופים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שהם</w:t>
      </w:r>
      <w:r w:rsidRPr="005604DD">
        <w:rPr>
          <w:rFonts w:asciiTheme="minorBidi" w:hAnsiTheme="minorBidi" w:cstheme="minorBidi"/>
        </w:rPr>
        <w:t xml:space="preserve"> </w:t>
      </w:r>
      <w:r w:rsidRPr="005604DD">
        <w:rPr>
          <w:rFonts w:asciiTheme="minorBidi" w:hAnsiTheme="minorBidi" w:cstheme="minorBidi"/>
          <w:rtl/>
        </w:rPr>
        <w:t>מאושרים</w:t>
      </w:r>
      <w:r w:rsidRPr="005604DD">
        <w:rPr>
          <w:rFonts w:asciiTheme="minorBidi" w:hAnsiTheme="minorBidi" w:cstheme="minorBidi"/>
        </w:rPr>
        <w:t>,</w:t>
      </w:r>
      <w:r w:rsidRPr="005604DD">
        <w:rPr>
          <w:rFonts w:asciiTheme="minorBidi" w:hAnsiTheme="minorBidi" w:cstheme="minorBidi"/>
          <w:rtl/>
        </w:rPr>
        <w:t xml:space="preserve">  לטובת המימוש יש לכתוב ולהשתמש בפונקציות הבאות:</w:t>
      </w:r>
    </w:p>
    <w:p w14:paraId="14C59A99" w14:textId="2FEE42EF" w:rsidR="00412D9A" w:rsidRPr="005604DD" w:rsidRDefault="00817734" w:rsidP="00412D9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(10 נקודות) </w:t>
      </w:r>
      <w:r w:rsidR="00412D9A" w:rsidRPr="005604DD">
        <w:rPr>
          <w:rFonts w:asciiTheme="minorBidi" w:hAnsiTheme="minorBidi" w:cstheme="minorBidi"/>
          <w:rtl/>
        </w:rPr>
        <w:t>כתוב פונקצי</w:t>
      </w:r>
      <w:r>
        <w:rPr>
          <w:rFonts w:asciiTheme="minorBidi" w:hAnsiTheme="minorBidi" w:cstheme="minorBidi" w:hint="cs"/>
          <w:rtl/>
        </w:rPr>
        <w:t>ה</w:t>
      </w:r>
      <w:r w:rsidR="00412D9A" w:rsidRPr="005604DD">
        <w:rPr>
          <w:rFonts w:asciiTheme="minorBidi" w:hAnsiTheme="minorBidi" w:cstheme="minorBidi"/>
          <w:rtl/>
        </w:rPr>
        <w:t xml:space="preserve"> רקורסיבית </w:t>
      </w:r>
      <w:r>
        <w:rPr>
          <w:rFonts w:asciiTheme="minorBidi" w:hAnsiTheme="minorBidi" w:cstheme="minorBidi" w:hint="cs"/>
          <w:rtl/>
        </w:rPr>
        <w:t>ה</w:t>
      </w:r>
      <w:r w:rsidR="00412D9A" w:rsidRPr="005604DD">
        <w:rPr>
          <w:rFonts w:asciiTheme="minorBidi" w:hAnsiTheme="minorBidi" w:cstheme="minorBidi"/>
          <w:rtl/>
        </w:rPr>
        <w:t xml:space="preserve">מקבלת מספר </w:t>
      </w:r>
      <w:r>
        <w:rPr>
          <w:rFonts w:asciiTheme="minorBidi" w:hAnsiTheme="minorBidi" w:cstheme="minorBidi" w:hint="cs"/>
          <w:rtl/>
        </w:rPr>
        <w:t>ומחזירה</w:t>
      </w:r>
      <w:r w:rsidR="00412D9A" w:rsidRPr="005604DD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את </w:t>
      </w:r>
      <w:r w:rsidR="00412D9A" w:rsidRPr="005604DD">
        <w:rPr>
          <w:rFonts w:asciiTheme="minorBidi" w:hAnsiTheme="minorBidi" w:cstheme="minorBidi"/>
          <w:rtl/>
        </w:rPr>
        <w:t xml:space="preserve">סכום ריבועי </w:t>
      </w:r>
      <w:r>
        <w:rPr>
          <w:rFonts w:asciiTheme="minorBidi" w:hAnsiTheme="minorBidi" w:cstheme="minorBidi" w:hint="cs"/>
          <w:rtl/>
        </w:rPr>
        <w:t xml:space="preserve">הספרות </w:t>
      </w:r>
      <w:r w:rsidR="00412D9A" w:rsidRPr="005604DD">
        <w:rPr>
          <w:rFonts w:asciiTheme="minorBidi" w:hAnsiTheme="minorBidi" w:cstheme="minorBidi"/>
          <w:rtl/>
        </w:rPr>
        <w:t>המרכיבות אותו</w:t>
      </w:r>
      <w:r>
        <w:rPr>
          <w:rFonts w:asciiTheme="minorBidi" w:hAnsiTheme="minorBidi" w:cstheme="minorBidi" w:hint="cs"/>
          <w:rtl/>
        </w:rPr>
        <w:t>.</w:t>
      </w:r>
      <w:r w:rsidR="00412D9A" w:rsidRPr="005604DD">
        <w:rPr>
          <w:rFonts w:asciiTheme="minorBidi" w:hAnsiTheme="minorBidi" w:cstheme="minorBidi"/>
          <w:rtl/>
        </w:rPr>
        <w:t xml:space="preserve"> לדוגמא</w:t>
      </w:r>
      <w:r>
        <w:rPr>
          <w:rFonts w:asciiTheme="minorBidi" w:hAnsiTheme="minorBidi" w:cstheme="minorBidi" w:hint="cs"/>
          <w:rtl/>
        </w:rPr>
        <w:t xml:space="preserve">, </w:t>
      </w:r>
      <w:r w:rsidR="00412D9A" w:rsidRPr="005604DD">
        <w:rPr>
          <w:rFonts w:asciiTheme="minorBidi" w:hAnsiTheme="minorBidi" w:cstheme="minorBidi"/>
          <w:rtl/>
        </w:rPr>
        <w:t xml:space="preserve">עבור 68 : </w:t>
      </w:r>
      <w:r w:rsidR="00412D9A"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6</w:t>
      </w:r>
      <w:r w:rsidR="00412D9A"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="00412D9A"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 + 8</w:t>
      </w:r>
      <w:r w:rsidR="00412D9A" w:rsidRPr="005604DD">
        <w:rPr>
          <w:rFonts w:asciiTheme="minorBidi" w:hAnsiTheme="minorBidi" w:cstheme="minorBidi"/>
          <w:shd w:val="clear" w:color="auto" w:fill="FFFFFF"/>
          <w:vertAlign w:val="superscript"/>
        </w:rPr>
        <w:t>2</w:t>
      </w:r>
      <w:r w:rsidR="00412D9A" w:rsidRPr="005604DD">
        <w:rPr>
          <w:rFonts w:asciiTheme="minorBidi" w:hAnsiTheme="minorBidi" w:cstheme="minorBidi"/>
          <w:sz w:val="26"/>
          <w:szCs w:val="26"/>
          <w:shd w:val="clear" w:color="auto" w:fill="FFFFFF"/>
        </w:rPr>
        <w:t>=100</w:t>
      </w:r>
    </w:p>
    <w:p w14:paraId="58C9F79A" w14:textId="5CA1A829" w:rsidR="00412D9A" w:rsidRPr="005604DD" w:rsidRDefault="00412D9A" w:rsidP="005604DD">
      <w:pPr>
        <w:autoSpaceDE w:val="0"/>
        <w:autoSpaceDN w:val="0"/>
        <w:bidi w:val="0"/>
        <w:adjustRightInd w:val="0"/>
        <w:spacing w:line="360" w:lineRule="auto"/>
        <w:rPr>
          <w:rFonts w:cs="ArialMT"/>
          <w:rtl/>
        </w:rPr>
      </w:pP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static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00"/>
          <w:shd w:val="clear" w:color="auto" w:fill="D4D4D4"/>
        </w:rPr>
        <w:t>sumDigitsPower</w:t>
      </w:r>
      <w:r>
        <w:rPr>
          <w:rFonts w:ascii="Courier New" w:hAnsi="Courier New" w:cs="Courier New"/>
          <w:color w:val="000000"/>
          <w:shd w:val="clear" w:color="auto" w:fill="E8F2FE"/>
        </w:rPr>
        <w:t>(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hd w:val="clear" w:color="auto" w:fill="E8F2FE"/>
        </w:rPr>
        <w:t>num</w:t>
      </w:r>
      <w:r>
        <w:rPr>
          <w:rFonts w:ascii="Courier New" w:hAnsi="Courier New" w:cs="Courier New"/>
          <w:color w:val="000000"/>
          <w:shd w:val="clear" w:color="auto" w:fill="E8F2FE"/>
        </w:rPr>
        <w:t>)</w:t>
      </w:r>
    </w:p>
    <w:p w14:paraId="572CBE5D" w14:textId="01DD0C1E" w:rsidR="00412D9A" w:rsidRPr="005604DD" w:rsidRDefault="00817734" w:rsidP="00412D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(10 נקודות) </w:t>
      </w:r>
      <w:r w:rsidR="00412D9A" w:rsidRPr="005604DD">
        <w:rPr>
          <w:rFonts w:asciiTheme="minorBidi" w:hAnsiTheme="minorBidi" w:cstheme="minorBidi"/>
          <w:rtl/>
        </w:rPr>
        <w:t>כתוב פונקציה רקורסיבית המקבלת מספר ומקסימום חזרות (איטרציות) ומחזירה האם המספר הוא מאושר או לא, השתמש בפונקציה מסעיף א. 68 הוא מספר מאושר.</w:t>
      </w:r>
    </w:p>
    <w:p w14:paraId="6A8FD371" w14:textId="77777777" w:rsidR="00412D9A" w:rsidRPr="00373D8B" w:rsidRDefault="00412D9A" w:rsidP="00412D9A">
      <w:pPr>
        <w:autoSpaceDE w:val="0"/>
        <w:autoSpaceDN w:val="0"/>
        <w:bidi w:val="0"/>
        <w:adjustRightInd w:val="0"/>
        <w:spacing w:line="360" w:lineRule="auto"/>
        <w:rPr>
          <w:rFonts w:cs="ArialMT"/>
        </w:rPr>
      </w:pP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static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boolean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isHappyNumber(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hd w:val="clear" w:color="auto" w:fill="E8F2FE"/>
        </w:rPr>
        <w:t>num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hd w:val="clear" w:color="auto" w:fill="E8F2FE"/>
        </w:rPr>
        <w:t>numOfRetries</w:t>
      </w:r>
      <w:r>
        <w:rPr>
          <w:rFonts w:ascii="Courier New" w:hAnsi="Courier New" w:cs="Courier New"/>
          <w:color w:val="000000"/>
          <w:shd w:val="clear" w:color="auto" w:fill="E8F2FE"/>
        </w:rPr>
        <w:t>)</w:t>
      </w:r>
    </w:p>
    <w:p w14:paraId="2AAF9834" w14:textId="77777777" w:rsidR="00412D9A" w:rsidRPr="00373D8B" w:rsidRDefault="00412D9A" w:rsidP="00412D9A">
      <w:pPr>
        <w:bidi w:val="0"/>
        <w:spacing w:line="360" w:lineRule="auto"/>
        <w:jc w:val="both"/>
        <w:rPr>
          <w:rFonts w:ascii="David" w:hAnsi="David" w:cs="David"/>
          <w:sz w:val="20"/>
          <w:szCs w:val="20"/>
        </w:rPr>
      </w:pPr>
    </w:p>
    <w:p w14:paraId="2D6EC9ED" w14:textId="12672CB7" w:rsidR="00412D9A" w:rsidRPr="005604DD" w:rsidRDefault="00412D9A" w:rsidP="00412D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rtl/>
        </w:rPr>
      </w:pPr>
      <w:r w:rsidRPr="005604DD">
        <w:rPr>
          <w:rFonts w:asciiTheme="minorBidi" w:hAnsiTheme="minorBidi" w:cstheme="minorBidi"/>
          <w:rtl/>
        </w:rPr>
        <w:t>כתוב פונקציה רקורסיבית המקבלת מספר שממנו צריך להתחיל את החיפוש, ומספר המספרים העוקבים שנדרש למצוא</w:t>
      </w:r>
      <w:r w:rsidR="00817734">
        <w:rPr>
          <w:rFonts w:asciiTheme="minorBidi" w:hAnsiTheme="minorBidi" w:cstheme="minorBidi" w:hint="cs"/>
          <w:rtl/>
        </w:rPr>
        <w:t>.</w:t>
      </w:r>
      <w:r w:rsidRPr="005604DD">
        <w:rPr>
          <w:rFonts w:asciiTheme="minorBidi" w:hAnsiTheme="minorBidi" w:cstheme="minorBidi"/>
          <w:rtl/>
        </w:rPr>
        <w:t xml:space="preserve"> </w:t>
      </w:r>
      <w:r w:rsidR="00817734">
        <w:rPr>
          <w:rFonts w:asciiTheme="minorBidi" w:hAnsiTheme="minorBidi" w:cstheme="minorBidi" w:hint="cs"/>
          <w:rtl/>
        </w:rPr>
        <w:t xml:space="preserve">הפונקציה </w:t>
      </w:r>
      <w:r w:rsidRPr="005604DD">
        <w:rPr>
          <w:rFonts w:asciiTheme="minorBidi" w:hAnsiTheme="minorBidi" w:cstheme="minorBidi"/>
          <w:rtl/>
        </w:rPr>
        <w:t>מדפיסה 3 מספרים מאושרים עוקבים</w:t>
      </w:r>
      <w:r w:rsidR="00817734">
        <w:rPr>
          <w:rFonts w:asciiTheme="minorBidi" w:hAnsiTheme="minorBidi" w:cstheme="minorBidi" w:hint="cs"/>
          <w:rtl/>
        </w:rPr>
        <w:t>.</w:t>
      </w:r>
      <w:r w:rsidRPr="005604DD">
        <w:rPr>
          <w:rFonts w:asciiTheme="minorBidi" w:hAnsiTheme="minorBidi" w:cstheme="minorBidi"/>
          <w:rtl/>
        </w:rPr>
        <w:br/>
        <w:t xml:space="preserve">היעזר בקבוע שמוגדר ב </w:t>
      </w:r>
      <w:r w:rsidRPr="005604DD">
        <w:rPr>
          <w:rFonts w:asciiTheme="minorBidi" w:hAnsiTheme="minorBidi" w:cstheme="minorBidi"/>
        </w:rPr>
        <w:t>Starter</w:t>
      </w:r>
      <w:r w:rsidRPr="005604DD">
        <w:rPr>
          <w:rFonts w:asciiTheme="minorBidi" w:hAnsiTheme="minorBidi" w:cstheme="minorBidi"/>
          <w:rtl/>
        </w:rPr>
        <w:t>, השתמש בפונקציות בסעיפים א ו ב</w:t>
      </w:r>
      <w:r w:rsidR="00817734">
        <w:rPr>
          <w:rFonts w:asciiTheme="minorBidi" w:hAnsiTheme="minorBidi" w:cstheme="minorBidi" w:hint="cs"/>
          <w:rtl/>
        </w:rPr>
        <w:t>.</w:t>
      </w:r>
      <w:r w:rsidRPr="005604DD">
        <w:rPr>
          <w:rFonts w:asciiTheme="minorBidi" w:hAnsiTheme="minorBidi" w:cstheme="minorBidi"/>
          <w:rtl/>
        </w:rPr>
        <w:t xml:space="preserve"> הפלט הנדרש הוא:    "</w:t>
      </w:r>
      <w:r w:rsidRPr="005604DD">
        <w:rPr>
          <w:rFonts w:asciiTheme="minorBidi" w:hAnsiTheme="minorBidi" w:cstheme="minorBidi"/>
          <w:i/>
          <w:iCs/>
          <w:color w:val="000000"/>
        </w:rPr>
        <w:t>1880,1881,1882</w:t>
      </w:r>
      <w:r w:rsidRPr="005604DD">
        <w:rPr>
          <w:rFonts w:asciiTheme="minorBidi" w:hAnsiTheme="minorBidi" w:cstheme="minorBidi"/>
          <w:color w:val="000000"/>
          <w:rtl/>
        </w:rPr>
        <w:t>"</w:t>
      </w:r>
    </w:p>
    <w:p w14:paraId="36F44EC3" w14:textId="12511825" w:rsidR="00412D9A" w:rsidRPr="00412D9A" w:rsidRDefault="00412D9A" w:rsidP="00412D9A">
      <w:pPr>
        <w:autoSpaceDE w:val="0"/>
        <w:autoSpaceDN w:val="0"/>
        <w:bidi w:val="0"/>
        <w:adjustRightInd w:val="0"/>
        <w:spacing w:line="360" w:lineRule="auto"/>
        <w:rPr>
          <w:rFonts w:ascii="ArialMT" w:hAnsi="Calibri" w:cs="ArialMT"/>
          <w:rtl/>
        </w:rPr>
      </w:pP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static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boolean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print3ConsecutiveHappyNumbers(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hd w:val="clear" w:color="auto" w:fill="E8F2FE"/>
        </w:rPr>
        <w:t>fromNum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hd w:val="clear" w:color="auto" w:fill="E8F2FE"/>
        </w:rPr>
        <w:t>numOfConsecutivesToFind</w:t>
      </w:r>
      <w:r>
        <w:rPr>
          <w:rFonts w:ascii="Courier New" w:hAnsi="Courier New" w:cs="Courier New"/>
          <w:color w:val="000000"/>
          <w:shd w:val="clear" w:color="auto" w:fill="E8F2FE"/>
        </w:rPr>
        <w:t>)</w:t>
      </w:r>
    </w:p>
    <w:p w14:paraId="4FD296BF" w14:textId="77777777" w:rsidR="00412D9A" w:rsidRDefault="00412D9A">
      <w:pPr>
        <w:bidi w:val="0"/>
        <w:spacing w:after="160" w:line="259" w:lineRule="auto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/>
          <w:b/>
          <w:bCs/>
          <w:rtl/>
        </w:rPr>
        <w:br w:type="page"/>
      </w:r>
    </w:p>
    <w:p w14:paraId="45F8BCD4" w14:textId="4C18005C" w:rsidR="00B128EB" w:rsidRPr="00B128EB" w:rsidRDefault="00B128EB" w:rsidP="00DB0A9E">
      <w:pPr>
        <w:rPr>
          <w:rFonts w:asciiTheme="minorBidi" w:hAnsiTheme="minorBidi" w:cstheme="minorBidi"/>
          <w:b/>
          <w:bCs/>
          <w:rtl/>
        </w:rPr>
      </w:pPr>
      <w:r w:rsidRPr="00B128EB">
        <w:rPr>
          <w:rFonts w:asciiTheme="minorBidi" w:hAnsiTheme="minorBidi" w:cstheme="minorBidi" w:hint="cs"/>
          <w:b/>
          <w:bCs/>
          <w:rtl/>
        </w:rPr>
        <w:lastRenderedPageBreak/>
        <w:t>שאלה 3</w:t>
      </w:r>
      <w:r>
        <w:rPr>
          <w:rFonts w:asciiTheme="minorBidi" w:hAnsiTheme="minorBidi" w:cstheme="minorBidi" w:hint="cs"/>
          <w:b/>
          <w:bCs/>
          <w:rtl/>
        </w:rPr>
        <w:t xml:space="preserve"> (20 נקודות)</w:t>
      </w:r>
    </w:p>
    <w:p w14:paraId="56D65A6F" w14:textId="67388411" w:rsidR="000100EA" w:rsidRPr="00A677C3" w:rsidRDefault="00A677C3" w:rsidP="00351345">
      <w:pPr>
        <w:ind w:firstLine="72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יש לכתוב</w:t>
      </w:r>
      <w:r w:rsidR="00CC75C4" w:rsidRPr="00B128EB">
        <w:rPr>
          <w:rFonts w:asciiTheme="minorBidi" w:hAnsiTheme="minorBidi" w:cstheme="minorBidi"/>
          <w:rtl/>
        </w:rPr>
        <w:t xml:space="preserve"> תכנית </w:t>
      </w:r>
      <w:r>
        <w:rPr>
          <w:rFonts w:asciiTheme="minorBidi" w:hAnsiTheme="minorBidi" w:cstheme="minorBidi" w:hint="cs"/>
          <w:rtl/>
        </w:rPr>
        <w:t>ה</w:t>
      </w:r>
      <w:r w:rsidR="00CC75C4" w:rsidRPr="00B128EB">
        <w:rPr>
          <w:rFonts w:asciiTheme="minorBidi" w:hAnsiTheme="minorBidi" w:cstheme="minorBidi"/>
          <w:rtl/>
        </w:rPr>
        <w:t>מקבלת מטריצה של מספרים שלמים</w:t>
      </w:r>
      <w:r w:rsidR="00CC75C4" w:rsidRPr="00B128EB">
        <w:rPr>
          <w:rFonts w:asciiTheme="minorBidi" w:hAnsiTheme="minorBidi" w:cstheme="minorBidi"/>
        </w:rPr>
        <w:t xml:space="preserve">mat </w:t>
      </w:r>
      <w:r w:rsidR="00CC75C4" w:rsidRPr="00B128EB">
        <w:rPr>
          <w:rFonts w:asciiTheme="minorBidi" w:hAnsiTheme="minorBidi" w:cstheme="minorBidi"/>
          <w:rtl/>
        </w:rPr>
        <w:t xml:space="preserve"> בגדול </w:t>
      </w:r>
      <w:r w:rsidR="00CC75C4" w:rsidRPr="00B128EB">
        <w:rPr>
          <w:rFonts w:asciiTheme="minorBidi" w:hAnsiTheme="minorBidi" w:cstheme="minorBidi"/>
        </w:rPr>
        <w:t>n</w:t>
      </w:r>
      <w:r w:rsidR="00CC75C4" w:rsidRPr="00B128EB">
        <w:rPr>
          <w:rFonts w:asciiTheme="minorBidi" w:hAnsiTheme="minorBidi" w:cstheme="minorBidi"/>
          <w:rtl/>
        </w:rPr>
        <w:t xml:space="preserve"> על </w:t>
      </w:r>
      <w:r w:rsidR="00CC75C4" w:rsidRPr="00B128EB">
        <w:rPr>
          <w:rFonts w:asciiTheme="minorBidi" w:hAnsiTheme="minorBidi" w:cstheme="minorBidi"/>
        </w:rPr>
        <w:t>n</w:t>
      </w:r>
      <w:r w:rsidR="00CC75C4" w:rsidRPr="00B128EB">
        <w:rPr>
          <w:rFonts w:asciiTheme="minorBidi" w:hAnsiTheme="minorBidi" w:cstheme="minorBidi"/>
          <w:rtl/>
        </w:rPr>
        <w:t xml:space="preserve"> ומערך </w:t>
      </w:r>
      <w:r w:rsidR="00CC75C4" w:rsidRPr="00B128EB">
        <w:rPr>
          <w:rFonts w:asciiTheme="minorBidi" w:hAnsiTheme="minorBidi" w:cstheme="minorBidi"/>
        </w:rPr>
        <w:t xml:space="preserve">list </w:t>
      </w:r>
      <w:r w:rsidR="00CC75C4" w:rsidRPr="00B128EB">
        <w:rPr>
          <w:rFonts w:asciiTheme="minorBidi" w:hAnsiTheme="minorBidi" w:cstheme="minorBidi"/>
          <w:rtl/>
        </w:rPr>
        <w:t xml:space="preserve"> בג</w:t>
      </w:r>
      <w:r w:rsidR="00CD6C1B">
        <w:rPr>
          <w:rFonts w:asciiTheme="minorBidi" w:hAnsiTheme="minorBidi" w:cstheme="minorBidi" w:hint="cs"/>
          <w:rtl/>
        </w:rPr>
        <w:t>ו</w:t>
      </w:r>
      <w:r w:rsidR="00CC75C4" w:rsidRPr="00B128EB">
        <w:rPr>
          <w:rFonts w:asciiTheme="minorBidi" w:hAnsiTheme="minorBidi" w:cstheme="minorBidi"/>
          <w:rtl/>
        </w:rPr>
        <w:t xml:space="preserve">דל </w:t>
      </w:r>
      <w:r w:rsidR="00CC75C4" w:rsidRPr="00B128EB">
        <w:rPr>
          <w:rFonts w:asciiTheme="minorBidi" w:hAnsiTheme="minorBidi" w:cstheme="minorBidi"/>
        </w:rPr>
        <w:t>n</w:t>
      </w:r>
      <w:r w:rsidR="00DB0A9E" w:rsidRPr="00B128EB">
        <w:rPr>
          <w:rFonts w:asciiTheme="minorBidi" w:hAnsiTheme="minorBidi" w:cstheme="minorBidi"/>
          <w:rtl/>
        </w:rPr>
        <w:t xml:space="preserve"> </w:t>
      </w:r>
      <w:r w:rsidR="000100EA" w:rsidRPr="00B128EB">
        <w:rPr>
          <w:rFonts w:asciiTheme="minorBidi" w:hAnsiTheme="minorBidi" w:cstheme="minorBidi"/>
          <w:rtl/>
        </w:rPr>
        <w:t xml:space="preserve"> של </w:t>
      </w:r>
      <w:r w:rsidR="000100EA" w:rsidRPr="00B128EB">
        <w:rPr>
          <w:rFonts w:asciiTheme="minorBidi" w:hAnsiTheme="minorBidi" w:cstheme="minorBidi"/>
        </w:rPr>
        <w:t xml:space="preserve"> </w:t>
      </w:r>
      <w:r w:rsidR="000100EA" w:rsidRPr="00B128EB">
        <w:rPr>
          <w:rFonts w:asciiTheme="minorBidi" w:hAnsiTheme="minorBidi" w:cstheme="minorBidi"/>
          <w:rtl/>
        </w:rPr>
        <w:t xml:space="preserve">מספרים שלמים </w:t>
      </w:r>
      <w:r w:rsidR="000100EA" w:rsidRPr="00B128EB">
        <w:rPr>
          <w:rFonts w:asciiTheme="minorBidi" w:hAnsiTheme="minorBidi" w:cstheme="minorBidi"/>
          <w:b/>
          <w:bCs/>
          <w:rtl/>
        </w:rPr>
        <w:t>שונים זה מזה</w:t>
      </w:r>
      <w:r w:rsidR="000100EA" w:rsidRPr="00B128EB">
        <w:rPr>
          <w:rFonts w:asciiTheme="minorBidi" w:hAnsiTheme="minorBidi" w:cstheme="minorBidi"/>
          <w:rtl/>
        </w:rPr>
        <w:t xml:space="preserve">. </w:t>
      </w:r>
      <w:r w:rsidR="00B17915">
        <w:rPr>
          <w:rFonts w:asciiTheme="minorBidi" w:hAnsiTheme="minorBidi" w:cstheme="minorBidi" w:hint="cs"/>
          <w:rtl/>
        </w:rPr>
        <w:t xml:space="preserve">הפונקציה </w:t>
      </w:r>
      <w:r w:rsidR="00DB0A9E" w:rsidRPr="00B128EB">
        <w:rPr>
          <w:rFonts w:asciiTheme="minorBidi" w:hAnsiTheme="minorBidi" w:cstheme="minorBidi"/>
          <w:rtl/>
        </w:rPr>
        <w:t xml:space="preserve">בודקת אם יש שורה במטריצה </w:t>
      </w:r>
      <w:r w:rsidR="00B17915">
        <w:rPr>
          <w:rFonts w:asciiTheme="minorBidi" w:hAnsiTheme="minorBidi" w:cstheme="minorBidi" w:hint="cs"/>
          <w:rtl/>
        </w:rPr>
        <w:t>ה</w:t>
      </w:r>
      <w:r w:rsidR="00DB0A9E" w:rsidRPr="00B128EB">
        <w:rPr>
          <w:rFonts w:asciiTheme="minorBidi" w:hAnsiTheme="minorBidi" w:cstheme="minorBidi"/>
          <w:rtl/>
        </w:rPr>
        <w:t>מכילה בדיוק את אותם מספרים כמו המערך</w:t>
      </w:r>
      <w:r>
        <w:rPr>
          <w:rFonts w:asciiTheme="minorBidi" w:hAnsiTheme="minorBidi" w:cstheme="minorBidi" w:hint="cs"/>
          <w:rtl/>
        </w:rPr>
        <w:t xml:space="preserve">. </w:t>
      </w:r>
      <w:r w:rsidR="00CC75C4" w:rsidRPr="00B128EB">
        <w:rPr>
          <w:rFonts w:asciiTheme="minorBidi" w:hAnsiTheme="minorBidi" w:cstheme="minorBidi"/>
          <w:rtl/>
        </w:rPr>
        <w:t xml:space="preserve">נסו לכתוב קוד יעיל! </w:t>
      </w:r>
      <w:r w:rsidR="00DB0A9E" w:rsidRPr="00B128EB">
        <w:rPr>
          <w:rFonts w:asciiTheme="minorBidi" w:hAnsiTheme="minorBidi" w:cstheme="minorBidi"/>
          <w:rtl/>
        </w:rPr>
        <w:t xml:space="preserve">קוד בסיבוכיות מעל </w:t>
      </w:r>
      <m:oMath>
        <m:r>
          <m:rPr>
            <m:sty m:val="p"/>
          </m:rP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4</m:t>
                </m:r>
              </m:sup>
            </m:sSup>
          </m:e>
        </m:d>
      </m:oMath>
      <w:r w:rsidR="00CC75C4" w:rsidRPr="00B128EB">
        <w:rPr>
          <w:rFonts w:asciiTheme="minorBidi" w:hAnsiTheme="minorBidi" w:cstheme="minorBidi"/>
          <w:rtl/>
        </w:rPr>
        <w:t xml:space="preserve"> יקבל ניקוד חלקי .</w:t>
      </w:r>
      <w:r>
        <w:rPr>
          <w:rFonts w:asciiTheme="minorBidi" w:hAnsiTheme="minorBidi" w:cstheme="minorBidi" w:hint="cs"/>
          <w:rtl/>
        </w:rPr>
        <w:t xml:space="preserve"> </w:t>
      </w:r>
      <w:r w:rsidR="000100EA" w:rsidRPr="00B128EB">
        <w:rPr>
          <w:rFonts w:asciiTheme="minorBidi" w:hAnsiTheme="minorBidi" w:cstheme="minorBidi"/>
          <w:rtl/>
        </w:rPr>
        <w:t xml:space="preserve">ניתן לפתור ביעילות </w:t>
      </w:r>
      <m:oMath>
        <m:r>
          <m:rPr>
            <m:sty m:val="p"/>
          </m:rPr>
          <w:rPr>
            <w:rFonts w:ascii="Cambria Math" w:hAnsi="Cambria Math" w:cstheme="minorBidi"/>
          </w:rPr>
          <m:t>O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 w:cstheme="minorBidi"/>
                  </w:rPr>
                  <m:t>n</m:t>
                </m:r>
              </m:e>
              <m:sup>
                <m:r>
                  <w:rPr>
                    <w:rFonts w:ascii="Cambria Math" w:hAnsi="Cambria Math" w:cstheme="minorBidi"/>
                  </w:rPr>
                  <m:t>3</m:t>
                </m:r>
              </m:sup>
            </m:sSup>
          </m:e>
        </m:d>
      </m:oMath>
      <w:r>
        <w:rPr>
          <w:rFonts w:asciiTheme="minorBidi" w:hAnsiTheme="minorBidi" w:cstheme="minorBidi" w:hint="cs"/>
          <w:rtl/>
        </w:rPr>
        <w:t xml:space="preserve">. </w:t>
      </w:r>
      <w:r w:rsidR="000100EA" w:rsidRPr="00B128EB">
        <w:rPr>
          <w:rFonts w:asciiTheme="minorBidi" w:hAnsiTheme="minorBidi" w:cstheme="minorBidi"/>
          <w:rtl/>
        </w:rPr>
        <w:t>אין צורך לבדוק את תקינות הקלט</w:t>
      </w:r>
      <w:r>
        <w:rPr>
          <w:rFonts w:asciiTheme="minorBidi" w:hAnsiTheme="minorBidi" w:cstheme="minorBidi" w:hint="cs"/>
          <w:rtl/>
        </w:rPr>
        <w:t>.</w:t>
      </w:r>
      <w:r w:rsidR="00CD6C1B">
        <w:rPr>
          <w:rFonts w:asciiTheme="minorBidi" w:hAnsiTheme="minorBidi" w:cstheme="minorBidi" w:hint="cs"/>
          <w:rtl/>
        </w:rPr>
        <w:t xml:space="preserve"> יש לענות ב קובץ </w:t>
      </w:r>
      <w:r w:rsidR="00CD6C1B">
        <w:rPr>
          <w:rFonts w:asciiTheme="minorBidi" w:hAnsiTheme="minorBidi" w:cstheme="minorBidi"/>
        </w:rPr>
        <w:t>Question3.java</w:t>
      </w:r>
      <w:r w:rsidR="00CD6C1B">
        <w:rPr>
          <w:rFonts w:asciiTheme="minorBidi" w:hAnsiTheme="minorBidi" w:cstheme="minorBidi" w:hint="cs"/>
          <w:rtl/>
        </w:rPr>
        <w:t xml:space="preserve"> אשר נמצא בחבילה </w:t>
      </w:r>
      <w:r w:rsidR="00CD6C1B">
        <w:rPr>
          <w:rFonts w:asciiTheme="minorBidi" w:hAnsiTheme="minorBidi" w:cstheme="minorBidi"/>
        </w:rPr>
        <w:t>question_3</w:t>
      </w:r>
      <w:r w:rsidR="00CD6C1B">
        <w:rPr>
          <w:rFonts w:asciiTheme="minorBidi" w:hAnsiTheme="minorBidi" w:cstheme="minorBidi" w:hint="cs"/>
          <w:rtl/>
        </w:rPr>
        <w:t xml:space="preserve">. יש שם רק </w:t>
      </w:r>
      <w:r w:rsidR="00CD6C1B">
        <w:rPr>
          <w:rFonts w:asciiTheme="minorBidi" w:hAnsiTheme="minorBidi" w:cstheme="minorBidi"/>
        </w:rPr>
        <w:t>main</w:t>
      </w:r>
      <w:r w:rsidR="00CD6C1B">
        <w:rPr>
          <w:rFonts w:asciiTheme="minorBidi" w:hAnsiTheme="minorBidi" w:cstheme="minorBidi" w:hint="cs"/>
          <w:rtl/>
        </w:rPr>
        <w:t xml:space="preserve"> ריק, עליכם להבין מה חתימת הפונק׳ ולדאוג לקריאה.</w:t>
      </w:r>
    </w:p>
    <w:p w14:paraId="628F27DF" w14:textId="77777777" w:rsidR="00CC75C4" w:rsidRPr="00B128EB" w:rsidRDefault="00CC75C4" w:rsidP="00CC75C4">
      <w:pPr>
        <w:rPr>
          <w:rFonts w:asciiTheme="minorBidi" w:hAnsiTheme="minorBidi" w:cstheme="minorBidi"/>
          <w:rtl/>
        </w:rPr>
      </w:pPr>
    </w:p>
    <w:p w14:paraId="0680D623" w14:textId="72A74078" w:rsidR="00CC75C4" w:rsidRDefault="00CC75C4" w:rsidP="00A677C3">
      <w:pPr>
        <w:rPr>
          <w:rFonts w:asciiTheme="minorBidi" w:hAnsiTheme="minorBidi" w:cstheme="minorBidi"/>
          <w:rtl/>
        </w:rPr>
      </w:pPr>
      <w:r w:rsidRPr="00B128EB">
        <w:rPr>
          <w:rFonts w:asciiTheme="minorBidi" w:hAnsiTheme="minorBidi" w:cstheme="minorBidi"/>
          <w:rtl/>
        </w:rPr>
        <w:t>דוגמה</w:t>
      </w:r>
      <w:r w:rsidR="00A677C3">
        <w:rPr>
          <w:rFonts w:asciiTheme="minorBidi" w:hAnsiTheme="minorBidi" w:cstheme="minorBidi" w:hint="cs"/>
          <w:rtl/>
        </w:rPr>
        <w:t xml:space="preserve">, </w:t>
      </w:r>
      <w:r w:rsidRPr="00B128EB">
        <w:rPr>
          <w:rFonts w:asciiTheme="minorBidi" w:hAnsiTheme="minorBidi" w:cstheme="minorBidi"/>
          <w:rtl/>
        </w:rPr>
        <w:t>עבור המטריצה</w:t>
      </w:r>
      <w:r w:rsidR="00A677C3">
        <w:rPr>
          <w:rFonts w:asciiTheme="minorBidi" w:hAnsiTheme="minorBidi" w:cstheme="minorBidi" w:hint="cs"/>
          <w:rtl/>
        </w:rPr>
        <w:t>:</w:t>
      </w:r>
    </w:p>
    <w:p w14:paraId="0D588FEE" w14:textId="77777777" w:rsidR="00A677C3" w:rsidRPr="00B128EB" w:rsidRDefault="00A677C3" w:rsidP="00A677C3">
      <w:pPr>
        <w:rPr>
          <w:rFonts w:asciiTheme="minorBidi" w:hAnsiTheme="minorBidi" w:cstheme="minorBidi"/>
          <w:rtl/>
        </w:rPr>
      </w:pPr>
    </w:p>
    <w:p w14:paraId="24DD8F71" w14:textId="4EDBB89C" w:rsidR="00A677C3" w:rsidRDefault="00CC75C4" w:rsidP="00A677C3">
      <w:pPr>
        <w:rPr>
          <w:rFonts w:asciiTheme="minorBidi" w:hAnsiTheme="minorBidi" w:cstheme="minorBidi"/>
          <w:rtl/>
        </w:rPr>
      </w:pPr>
      <w:r w:rsidRPr="00B128EB">
        <w:rPr>
          <w:rFonts w:asciiTheme="minorBidi" w:hAnsiTheme="minorBidi" w:cstheme="minorBidi"/>
          <w:noProof/>
        </w:rPr>
        <w:drawing>
          <wp:inline distT="0" distB="0" distL="0" distR="0" wp14:anchorId="1719C9B5" wp14:editId="535BF1C8">
            <wp:extent cx="11430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1834" w14:textId="77777777" w:rsidR="00A677C3" w:rsidRDefault="00A677C3" w:rsidP="00A677C3">
      <w:pPr>
        <w:rPr>
          <w:rFonts w:asciiTheme="minorBidi" w:hAnsiTheme="minorBidi" w:cstheme="minorBidi"/>
          <w:rtl/>
        </w:rPr>
      </w:pPr>
    </w:p>
    <w:p w14:paraId="7B6F1335" w14:textId="7C2F124A" w:rsidR="00CC75C4" w:rsidRPr="00A677C3" w:rsidRDefault="00CC75C4" w:rsidP="00A677C3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 w:rsidRPr="00A677C3">
        <w:rPr>
          <w:rFonts w:asciiTheme="minorBidi" w:hAnsiTheme="minorBidi" w:cstheme="minorBidi"/>
          <w:rtl/>
        </w:rPr>
        <w:t>עבור המערך</w:t>
      </w:r>
      <w:r w:rsidR="00A677C3" w:rsidRPr="00A677C3">
        <w:rPr>
          <w:rFonts w:asciiTheme="minorBidi" w:hAnsiTheme="minorBidi" w:cstheme="minorBidi" w:hint="cs"/>
          <w:rtl/>
        </w:rPr>
        <w:t xml:space="preserve"> </w:t>
      </w:r>
      <w:r w:rsidR="0057429A" w:rsidRPr="00A677C3">
        <w:rPr>
          <w:rFonts w:asciiTheme="minorBidi" w:hAnsiTheme="minorBidi" w:cstheme="minorBidi"/>
        </w:rPr>
        <w:t>3,5,4</w:t>
      </w:r>
      <w:r w:rsidRPr="00A677C3">
        <w:rPr>
          <w:rFonts w:asciiTheme="minorBidi" w:hAnsiTheme="minorBidi" w:cstheme="minorBidi"/>
          <w:rtl/>
        </w:rPr>
        <w:t>,6 נקבל תשובה</w:t>
      </w:r>
      <w:r w:rsidRPr="00A677C3">
        <w:rPr>
          <w:rFonts w:asciiTheme="minorBidi" w:hAnsiTheme="minorBidi" w:cstheme="minorBidi"/>
        </w:rPr>
        <w:t xml:space="preserve">found in line 1 </w:t>
      </w:r>
    </w:p>
    <w:p w14:paraId="6F40C01A" w14:textId="757D74FC" w:rsidR="00CC75C4" w:rsidRPr="00A677C3" w:rsidRDefault="0057429A" w:rsidP="00A677C3">
      <w:pPr>
        <w:pStyle w:val="ListParagraph"/>
        <w:numPr>
          <w:ilvl w:val="0"/>
          <w:numId w:val="10"/>
        </w:numPr>
        <w:rPr>
          <w:rFonts w:asciiTheme="minorBidi" w:hAnsiTheme="minorBidi" w:cstheme="minorBidi"/>
          <w:rtl/>
        </w:rPr>
      </w:pPr>
      <w:r w:rsidRPr="00A677C3">
        <w:rPr>
          <w:rFonts w:asciiTheme="minorBidi" w:hAnsiTheme="minorBidi" w:cstheme="minorBidi"/>
          <w:rtl/>
        </w:rPr>
        <w:t xml:space="preserve">עבור המערך </w:t>
      </w:r>
      <w:r w:rsidRPr="00A677C3">
        <w:rPr>
          <w:rFonts w:asciiTheme="minorBidi" w:hAnsiTheme="minorBidi" w:cstheme="minorBidi"/>
        </w:rPr>
        <w:t xml:space="preserve"> 6,7,5,8</w:t>
      </w:r>
      <w:r w:rsidR="00A677C3" w:rsidRPr="00A677C3">
        <w:rPr>
          <w:rFonts w:asciiTheme="minorBidi" w:hAnsiTheme="minorBidi" w:cstheme="minorBidi" w:hint="cs"/>
          <w:rtl/>
        </w:rPr>
        <w:t>נ</w:t>
      </w:r>
      <w:r w:rsidR="00CC75C4" w:rsidRPr="00A677C3">
        <w:rPr>
          <w:rFonts w:asciiTheme="minorBidi" w:hAnsiTheme="minorBidi" w:cstheme="minorBidi"/>
          <w:rtl/>
        </w:rPr>
        <w:t>קבל תשובה</w:t>
      </w:r>
      <w:r w:rsidR="00CC75C4" w:rsidRPr="00A677C3">
        <w:rPr>
          <w:rFonts w:asciiTheme="minorBidi" w:hAnsiTheme="minorBidi" w:cstheme="minorBidi"/>
        </w:rPr>
        <w:t xml:space="preserve">found in line </w:t>
      </w:r>
      <w:r w:rsidRPr="00A677C3">
        <w:rPr>
          <w:rFonts w:asciiTheme="minorBidi" w:hAnsiTheme="minorBidi" w:cstheme="minorBidi"/>
        </w:rPr>
        <w:t>3</w:t>
      </w:r>
      <w:r w:rsidR="00CC75C4" w:rsidRPr="00A677C3">
        <w:rPr>
          <w:rFonts w:asciiTheme="minorBidi" w:hAnsiTheme="minorBidi" w:cstheme="minorBidi"/>
        </w:rPr>
        <w:t xml:space="preserve"> </w:t>
      </w:r>
    </w:p>
    <w:p w14:paraId="4A859190" w14:textId="13F0ECD8" w:rsidR="00C23675" w:rsidRPr="004976A8" w:rsidRDefault="0057429A" w:rsidP="004976A8">
      <w:pPr>
        <w:pStyle w:val="ListParagraph"/>
        <w:numPr>
          <w:ilvl w:val="0"/>
          <w:numId w:val="10"/>
        </w:numPr>
        <w:rPr>
          <w:rFonts w:asciiTheme="minorBidi" w:hAnsiTheme="minorBidi" w:cstheme="minorBidi"/>
        </w:rPr>
      </w:pPr>
      <w:r w:rsidRPr="00A677C3">
        <w:rPr>
          <w:rFonts w:asciiTheme="minorBidi" w:hAnsiTheme="minorBidi" w:cstheme="minorBidi"/>
          <w:rtl/>
        </w:rPr>
        <w:t>עבור המערך</w:t>
      </w:r>
      <w:r w:rsidR="00A677C3" w:rsidRPr="00A677C3">
        <w:rPr>
          <w:rFonts w:asciiTheme="minorBidi" w:hAnsiTheme="minorBidi" w:cstheme="minorBidi" w:hint="cs"/>
          <w:rtl/>
        </w:rPr>
        <w:t xml:space="preserve"> </w:t>
      </w:r>
      <w:r w:rsidR="00B3647A" w:rsidRPr="00A677C3">
        <w:rPr>
          <w:rFonts w:asciiTheme="minorBidi" w:hAnsiTheme="minorBidi" w:cstheme="minorBidi"/>
          <w:rtl/>
        </w:rPr>
        <w:t>7,42,2,</w:t>
      </w:r>
      <w:r w:rsidRPr="00A677C3">
        <w:rPr>
          <w:rFonts w:asciiTheme="minorBidi" w:hAnsiTheme="minorBidi" w:cstheme="minorBidi"/>
        </w:rPr>
        <w:t>8</w:t>
      </w:r>
      <w:r w:rsidR="00CC75C4" w:rsidRPr="00A677C3">
        <w:rPr>
          <w:rFonts w:asciiTheme="minorBidi" w:hAnsiTheme="minorBidi" w:cstheme="minorBidi"/>
          <w:rtl/>
        </w:rPr>
        <w:t xml:space="preserve"> נקבל תשובה</w:t>
      </w:r>
      <w:r w:rsidRPr="00A677C3">
        <w:rPr>
          <w:rFonts w:asciiTheme="minorBidi" w:hAnsiTheme="minorBidi" w:cstheme="minorBidi"/>
        </w:rPr>
        <w:t xml:space="preserve">not found </w:t>
      </w:r>
    </w:p>
    <w:sectPr w:rsidR="00C23675" w:rsidRPr="004976A8" w:rsidSect="0088575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D5AEE" w14:textId="77777777" w:rsidR="005C0FDC" w:rsidRDefault="005C0FDC" w:rsidP="00FD5B19">
      <w:r>
        <w:separator/>
      </w:r>
    </w:p>
  </w:endnote>
  <w:endnote w:type="continuationSeparator" w:id="0">
    <w:p w14:paraId="156155E6" w14:textId="77777777" w:rsidR="005C0FDC" w:rsidRDefault="005C0FDC" w:rsidP="00FD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7653B" w14:textId="77777777" w:rsidR="005C0FDC" w:rsidRDefault="005C0FDC" w:rsidP="00FD5B19">
      <w:r>
        <w:separator/>
      </w:r>
    </w:p>
  </w:footnote>
  <w:footnote w:type="continuationSeparator" w:id="0">
    <w:p w14:paraId="2A97F99A" w14:textId="77777777" w:rsidR="005C0FDC" w:rsidRDefault="005C0FDC" w:rsidP="00FD5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F19"/>
    <w:multiLevelType w:val="hybridMultilevel"/>
    <w:tmpl w:val="6C20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34FB"/>
    <w:multiLevelType w:val="hybridMultilevel"/>
    <w:tmpl w:val="5F5240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E63CF"/>
    <w:multiLevelType w:val="multilevel"/>
    <w:tmpl w:val="A2484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C150DA4"/>
    <w:multiLevelType w:val="hybridMultilevel"/>
    <w:tmpl w:val="19622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778B6"/>
    <w:multiLevelType w:val="hybridMultilevel"/>
    <w:tmpl w:val="4E384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EA2A2F"/>
    <w:multiLevelType w:val="hybridMultilevel"/>
    <w:tmpl w:val="0396CF74"/>
    <w:lvl w:ilvl="0" w:tplc="95DEFA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94D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AC6801"/>
    <w:multiLevelType w:val="hybridMultilevel"/>
    <w:tmpl w:val="9DE2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E3B5A"/>
    <w:multiLevelType w:val="hybridMultilevel"/>
    <w:tmpl w:val="0396CF74"/>
    <w:lvl w:ilvl="0" w:tplc="95DEFA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D517B"/>
    <w:multiLevelType w:val="hybridMultilevel"/>
    <w:tmpl w:val="5EB47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B131DD"/>
    <w:multiLevelType w:val="hybridMultilevel"/>
    <w:tmpl w:val="74488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12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13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Tilkin">
    <w15:presenceInfo w15:providerId="AD" w15:userId="S::alext@afeka.ac.il::2ef3a936-e902-4159-b372-a14f1e6c5ad8"/>
  </w15:person>
  <w15:person w15:author="David">
    <w15:presenceInfo w15:providerId="None" w15:userId="David"/>
  </w15:person>
  <w15:person w15:author="Victor Heifets2">
    <w15:presenceInfo w15:providerId="None" w15:userId="Victor Heifets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C4"/>
    <w:rsid w:val="000100EA"/>
    <w:rsid w:val="00016138"/>
    <w:rsid w:val="000B4FD3"/>
    <w:rsid w:val="000E0144"/>
    <w:rsid w:val="000E2135"/>
    <w:rsid w:val="000F7F27"/>
    <w:rsid w:val="00106004"/>
    <w:rsid w:val="00146827"/>
    <w:rsid w:val="001523BF"/>
    <w:rsid w:val="00175A89"/>
    <w:rsid w:val="00186038"/>
    <w:rsid w:val="001E1BB6"/>
    <w:rsid w:val="00247FB1"/>
    <w:rsid w:val="00257AC2"/>
    <w:rsid w:val="00267F1E"/>
    <w:rsid w:val="002C6150"/>
    <w:rsid w:val="002D3F15"/>
    <w:rsid w:val="003451CA"/>
    <w:rsid w:val="00350D03"/>
    <w:rsid w:val="00351345"/>
    <w:rsid w:val="003701D2"/>
    <w:rsid w:val="00371FBB"/>
    <w:rsid w:val="0037552D"/>
    <w:rsid w:val="00383E3F"/>
    <w:rsid w:val="0039406A"/>
    <w:rsid w:val="003C1F36"/>
    <w:rsid w:val="003C30B6"/>
    <w:rsid w:val="003E4857"/>
    <w:rsid w:val="003F2DA9"/>
    <w:rsid w:val="004061B4"/>
    <w:rsid w:val="00412D9A"/>
    <w:rsid w:val="00475CB3"/>
    <w:rsid w:val="004976A8"/>
    <w:rsid w:val="004B5B49"/>
    <w:rsid w:val="004E4BDA"/>
    <w:rsid w:val="00527DF4"/>
    <w:rsid w:val="00532FF7"/>
    <w:rsid w:val="005604DD"/>
    <w:rsid w:val="0057429A"/>
    <w:rsid w:val="005C0FDC"/>
    <w:rsid w:val="00642DF2"/>
    <w:rsid w:val="00692538"/>
    <w:rsid w:val="00733F30"/>
    <w:rsid w:val="00741047"/>
    <w:rsid w:val="00742103"/>
    <w:rsid w:val="007831C8"/>
    <w:rsid w:val="007A792D"/>
    <w:rsid w:val="007C35FC"/>
    <w:rsid w:val="007F292E"/>
    <w:rsid w:val="008117B9"/>
    <w:rsid w:val="008174BD"/>
    <w:rsid w:val="00817734"/>
    <w:rsid w:val="0088575F"/>
    <w:rsid w:val="0088749F"/>
    <w:rsid w:val="008B7278"/>
    <w:rsid w:val="008C7651"/>
    <w:rsid w:val="008D62EB"/>
    <w:rsid w:val="008F0183"/>
    <w:rsid w:val="008F04B1"/>
    <w:rsid w:val="008F1024"/>
    <w:rsid w:val="00903C2F"/>
    <w:rsid w:val="00904CB4"/>
    <w:rsid w:val="00911347"/>
    <w:rsid w:val="00912E76"/>
    <w:rsid w:val="009B02CF"/>
    <w:rsid w:val="009B7858"/>
    <w:rsid w:val="009F79C3"/>
    <w:rsid w:val="00A02A2B"/>
    <w:rsid w:val="00A04B95"/>
    <w:rsid w:val="00A3383A"/>
    <w:rsid w:val="00A50F08"/>
    <w:rsid w:val="00A677C3"/>
    <w:rsid w:val="00A9156B"/>
    <w:rsid w:val="00AA0A06"/>
    <w:rsid w:val="00AA25AF"/>
    <w:rsid w:val="00AD2E70"/>
    <w:rsid w:val="00B10846"/>
    <w:rsid w:val="00B128EB"/>
    <w:rsid w:val="00B17915"/>
    <w:rsid w:val="00B33EC3"/>
    <w:rsid w:val="00B3647A"/>
    <w:rsid w:val="00B53A97"/>
    <w:rsid w:val="00BA4CCD"/>
    <w:rsid w:val="00BB6B4F"/>
    <w:rsid w:val="00BE1FCE"/>
    <w:rsid w:val="00BE52AB"/>
    <w:rsid w:val="00BF73B1"/>
    <w:rsid w:val="00C120BB"/>
    <w:rsid w:val="00C23675"/>
    <w:rsid w:val="00C51BA9"/>
    <w:rsid w:val="00C60360"/>
    <w:rsid w:val="00C61B99"/>
    <w:rsid w:val="00C65087"/>
    <w:rsid w:val="00C96B62"/>
    <w:rsid w:val="00CA4BA0"/>
    <w:rsid w:val="00CC332F"/>
    <w:rsid w:val="00CC75C4"/>
    <w:rsid w:val="00CD6C1B"/>
    <w:rsid w:val="00CF40D7"/>
    <w:rsid w:val="00CF6734"/>
    <w:rsid w:val="00D22A48"/>
    <w:rsid w:val="00DB0A9E"/>
    <w:rsid w:val="00DD6FF8"/>
    <w:rsid w:val="00E01F6E"/>
    <w:rsid w:val="00E167D5"/>
    <w:rsid w:val="00E65FC6"/>
    <w:rsid w:val="00E677F9"/>
    <w:rsid w:val="00E9068D"/>
    <w:rsid w:val="00EE4431"/>
    <w:rsid w:val="00EF1B19"/>
    <w:rsid w:val="00F01966"/>
    <w:rsid w:val="00F501A8"/>
    <w:rsid w:val="00F97E0C"/>
    <w:rsid w:val="00FB7ED3"/>
    <w:rsid w:val="00FD5B19"/>
    <w:rsid w:val="00F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D44E"/>
  <w15:chartTrackingRefBased/>
  <w15:docId w15:val="{30CD0AF3-48E3-486D-81F8-B61EF492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5C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0A9E"/>
    <w:rPr>
      <w:color w:val="808080"/>
    </w:rPr>
  </w:style>
  <w:style w:type="character" w:styleId="Strong">
    <w:name w:val="Strong"/>
    <w:basedOn w:val="DefaultParagraphFont"/>
    <w:uiPriority w:val="22"/>
    <w:qFormat/>
    <w:rsid w:val="00A915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9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9C3"/>
    <w:rPr>
      <w:rFonts w:ascii="Segoe UI" w:eastAsia="Times New Roman" w:hAnsi="Segoe UI" w:cs="Segoe UI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B12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B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5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B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Alex Tilkin</cp:lastModifiedBy>
  <cp:revision>17</cp:revision>
  <dcterms:created xsi:type="dcterms:W3CDTF">2019-06-02T12:13:00Z</dcterms:created>
  <dcterms:modified xsi:type="dcterms:W3CDTF">2019-06-10T18:31:00Z</dcterms:modified>
</cp:coreProperties>
</file>